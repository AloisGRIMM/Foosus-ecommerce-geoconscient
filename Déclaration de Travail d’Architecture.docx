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8843" w14:textId="0394DBF9" w:rsidR="00265431" w:rsidRDefault="007B1BD1" w:rsidP="00265431">
      <w:pPr>
        <w:pStyle w:val="Titre"/>
        <w:spacing w:after="3000"/>
        <w:ind w:left="4678" w:right="-1945"/>
      </w:pPr>
      <w:r>
        <w:rPr>
          <w:noProof/>
        </w:rPr>
        <w:drawing>
          <wp:anchor distT="0" distB="0" distL="114300" distR="114300" simplePos="0" relativeHeight="251658240" behindDoc="0" locked="0" layoutInCell="1" allowOverlap="1" wp14:anchorId="5646CB50" wp14:editId="7AE3788E">
            <wp:simplePos x="0" y="0"/>
            <wp:positionH relativeFrom="column">
              <wp:posOffset>4276725</wp:posOffset>
            </wp:positionH>
            <wp:positionV relativeFrom="paragraph">
              <wp:posOffset>-485775</wp:posOffset>
            </wp:positionV>
            <wp:extent cx="1943100" cy="1969901"/>
            <wp:effectExtent l="0" t="0" r="0" b="0"/>
            <wp:wrapNone/>
            <wp:docPr id="1" name="image1.png" descr="Foos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osus Logo"/>
                    <pic:cNvPicPr>
                      <a:picLocks noChangeAspect="1" noChangeArrowheads="1"/>
                    </pic:cNvPicPr>
                  </pic:nvPicPr>
                  <pic:blipFill>
                    <a:blip r:embed="rId8"/>
                    <a:stretch>
                      <a:fillRect/>
                    </a:stretch>
                  </pic:blipFill>
                  <pic:spPr bwMode="auto">
                    <a:xfrm>
                      <a:off x="0" y="0"/>
                      <a:ext cx="1943100" cy="1969901"/>
                    </a:xfrm>
                    <a:prstGeom prst="rect">
                      <a:avLst/>
                    </a:prstGeom>
                  </pic:spPr>
                </pic:pic>
              </a:graphicData>
            </a:graphic>
            <wp14:sizeRelH relativeFrom="margin">
              <wp14:pctWidth>0</wp14:pctWidth>
            </wp14:sizeRelH>
            <wp14:sizeRelV relativeFrom="margin">
              <wp14:pctHeight>0</wp14:pctHeight>
            </wp14:sizeRelV>
          </wp:anchor>
        </w:drawing>
      </w:r>
      <w:r w:rsidR="00265431">
        <w:t>Déclaration de Travail d’Architecture</w:t>
      </w:r>
    </w:p>
    <w:p w14:paraId="61AD86D7" w14:textId="0967BDD8" w:rsidR="00B46725" w:rsidRDefault="00B46725" w:rsidP="00027620">
      <w:pPr>
        <w:pStyle w:val="En-ttecontact"/>
        <w:ind w:left="4395" w:right="3521"/>
      </w:pPr>
      <w:r>
        <w:rPr>
          <w:lang w:bidi="fr-FR"/>
        </w:rPr>
        <w:t>Par</w:t>
      </w:r>
    </w:p>
    <w:p w14:paraId="591AD30D" w14:textId="6DA815C7" w:rsidR="00B46725" w:rsidRPr="00D87331" w:rsidRDefault="00265431" w:rsidP="00027620">
      <w:pPr>
        <w:pStyle w:val="Coordonnes"/>
        <w:ind w:left="4820" w:right="0" w:hanging="567"/>
        <w:rPr>
          <w:sz w:val="24"/>
          <w:szCs w:val="24"/>
        </w:rPr>
      </w:pPr>
      <w:r w:rsidRPr="00D87331">
        <w:rPr>
          <w:sz w:val="24"/>
          <w:szCs w:val="24"/>
        </w:rPr>
        <w:t>Alois GRIMM</w:t>
      </w:r>
    </w:p>
    <w:p w14:paraId="751F779B" w14:textId="06C7A24A" w:rsidR="003C1E78" w:rsidRPr="00D87331" w:rsidRDefault="00265431" w:rsidP="00027620">
      <w:pPr>
        <w:pStyle w:val="Coordonnes"/>
        <w:ind w:left="4820" w:right="0" w:hanging="567"/>
        <w:rPr>
          <w:sz w:val="24"/>
          <w:szCs w:val="24"/>
        </w:rPr>
      </w:pPr>
      <w:r w:rsidRPr="00D87331">
        <w:rPr>
          <w:sz w:val="24"/>
          <w:szCs w:val="24"/>
        </w:rPr>
        <w:t>Projet : Nouvelle plate-forme d’e-</w:t>
      </w:r>
      <w:r w:rsidR="006107DF" w:rsidRPr="00D87331">
        <w:rPr>
          <w:sz w:val="24"/>
          <w:szCs w:val="24"/>
        </w:rPr>
        <w:t>c</w:t>
      </w:r>
      <w:r w:rsidRPr="00D87331">
        <w:rPr>
          <w:sz w:val="24"/>
          <w:szCs w:val="24"/>
        </w:rPr>
        <w:t>ommerce</w:t>
      </w:r>
    </w:p>
    <w:p w14:paraId="5D912D1E" w14:textId="00D5E624" w:rsidR="00265431" w:rsidRDefault="00265431" w:rsidP="007B1BD1">
      <w:pPr>
        <w:pStyle w:val="Coordonnes"/>
        <w:ind w:left="4820" w:right="0" w:hanging="567"/>
        <w:rPr>
          <w:sz w:val="24"/>
          <w:szCs w:val="24"/>
        </w:rPr>
      </w:pPr>
      <w:r w:rsidRPr="00D87331">
        <w:rPr>
          <w:sz w:val="24"/>
          <w:szCs w:val="24"/>
        </w:rPr>
        <w:t xml:space="preserve">Client : </w:t>
      </w:r>
      <w:proofErr w:type="spellStart"/>
      <w:r w:rsidRPr="00D87331">
        <w:rPr>
          <w:sz w:val="24"/>
          <w:szCs w:val="24"/>
        </w:rPr>
        <w:t>Foosus</w:t>
      </w:r>
      <w:proofErr w:type="spellEnd"/>
    </w:p>
    <w:p w14:paraId="28EAA2CF" w14:textId="28A0868A" w:rsidR="00C07C07" w:rsidRDefault="00C07C07">
      <w:pPr>
        <w:rPr>
          <w:sz w:val="24"/>
          <w:szCs w:val="24"/>
        </w:rPr>
      </w:pPr>
      <w:r>
        <w:rPr>
          <w:sz w:val="24"/>
          <w:szCs w:val="24"/>
        </w:rPr>
        <w:br w:type="page"/>
      </w:r>
    </w:p>
    <w:bookmarkStart w:id="0" w:name="_nf5yk1xgy83z" w:displacedByCustomXml="next"/>
    <w:bookmarkEnd w:id="0" w:displacedByCustomXml="next"/>
    <w:sdt>
      <w:sdtPr>
        <w:rPr>
          <w:rFonts w:ascii="Arial" w:eastAsia="Arial" w:hAnsi="Arial" w:cs="Arial"/>
          <w:b w:val="0"/>
          <w:bCs w:val="0"/>
          <w:caps w:val="0"/>
          <w:color w:val="auto"/>
          <w:lang w:eastAsia="zh-CN" w:bidi="hi-IN"/>
        </w:rPr>
        <w:id w:val="1374189095"/>
        <w:docPartObj>
          <w:docPartGallery w:val="Table of Contents"/>
          <w:docPartUnique/>
        </w:docPartObj>
      </w:sdtPr>
      <w:sdtEndPr>
        <w:rPr>
          <w:rFonts w:ascii="Candara Light" w:eastAsiaTheme="minorEastAsia" w:hAnsi="Candara Light" w:cstheme="minorBidi"/>
          <w:lang w:eastAsia="ja-JP" w:bidi="ar-SA"/>
        </w:rPr>
      </w:sdtEndPr>
      <w:sdtContent>
        <w:p w14:paraId="1290302B" w14:textId="16EDEDAF" w:rsidR="00265431" w:rsidRDefault="00265431" w:rsidP="00265431">
          <w:pPr>
            <w:pStyle w:val="En-ttedetabledesmatires"/>
          </w:pPr>
          <w:r>
            <w:t>Table des matières</w:t>
          </w:r>
        </w:p>
        <w:p w14:paraId="5CACAEBF" w14:textId="092DBF52" w:rsidR="00C07C07" w:rsidRDefault="00265431">
          <w:pPr>
            <w:pStyle w:val="TM1"/>
            <w:tabs>
              <w:tab w:val="right" w:leader="dot" w:pos="8756"/>
            </w:tabs>
            <w:rPr>
              <w:rFonts w:asciiTheme="minorHAnsi" w:eastAsiaTheme="minorEastAsia" w:hAnsiTheme="minorHAnsi" w:cstheme="minorBidi"/>
              <w:noProof/>
              <w:szCs w:val="22"/>
              <w:lang w:eastAsia="fr-FR" w:bidi="ar-SA"/>
            </w:rPr>
          </w:pPr>
          <w:r>
            <w:fldChar w:fldCharType="begin"/>
          </w:r>
          <w:r>
            <w:rPr>
              <w:rStyle w:val="Sautdindex"/>
              <w:b/>
              <w:webHidden/>
            </w:rPr>
            <w:instrText xml:space="preserve"> TOC \z \o "1-3" \u \h</w:instrText>
          </w:r>
          <w:r>
            <w:rPr>
              <w:rStyle w:val="Sautdindex"/>
              <w:b/>
            </w:rPr>
            <w:fldChar w:fldCharType="separate"/>
          </w:r>
          <w:hyperlink w:anchor="_Toc110955238" w:history="1">
            <w:r w:rsidR="00C07C07" w:rsidRPr="004206C5">
              <w:rPr>
                <w:rStyle w:val="Lienhypertexte"/>
                <w:noProof/>
              </w:rPr>
              <w:t>Information sur le document</w:t>
            </w:r>
            <w:r w:rsidR="00C07C07">
              <w:rPr>
                <w:noProof/>
                <w:webHidden/>
              </w:rPr>
              <w:tab/>
            </w:r>
            <w:r w:rsidR="00C07C07">
              <w:rPr>
                <w:noProof/>
                <w:webHidden/>
              </w:rPr>
              <w:fldChar w:fldCharType="begin"/>
            </w:r>
            <w:r w:rsidR="00C07C07">
              <w:rPr>
                <w:noProof/>
                <w:webHidden/>
              </w:rPr>
              <w:instrText xml:space="preserve"> PAGEREF _Toc110955238 \h </w:instrText>
            </w:r>
            <w:r w:rsidR="00C07C07">
              <w:rPr>
                <w:noProof/>
                <w:webHidden/>
              </w:rPr>
            </w:r>
            <w:r w:rsidR="00C07C07">
              <w:rPr>
                <w:noProof/>
                <w:webHidden/>
              </w:rPr>
              <w:fldChar w:fldCharType="separate"/>
            </w:r>
            <w:r w:rsidR="00C07C07">
              <w:rPr>
                <w:noProof/>
                <w:webHidden/>
              </w:rPr>
              <w:t>2</w:t>
            </w:r>
            <w:r w:rsidR="00C07C07">
              <w:rPr>
                <w:noProof/>
                <w:webHidden/>
              </w:rPr>
              <w:fldChar w:fldCharType="end"/>
            </w:r>
          </w:hyperlink>
        </w:p>
        <w:p w14:paraId="67B8B7C4" w14:textId="1316C098"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39" w:history="1">
            <w:r w:rsidRPr="004206C5">
              <w:rPr>
                <w:rStyle w:val="Lienhypertexte"/>
                <w:noProof/>
              </w:rPr>
              <w:t>Objet de ce document</w:t>
            </w:r>
            <w:r>
              <w:rPr>
                <w:noProof/>
                <w:webHidden/>
              </w:rPr>
              <w:tab/>
            </w:r>
            <w:r>
              <w:rPr>
                <w:noProof/>
                <w:webHidden/>
              </w:rPr>
              <w:fldChar w:fldCharType="begin"/>
            </w:r>
            <w:r>
              <w:rPr>
                <w:noProof/>
                <w:webHidden/>
              </w:rPr>
              <w:instrText xml:space="preserve"> PAGEREF _Toc110955239 \h </w:instrText>
            </w:r>
            <w:r>
              <w:rPr>
                <w:noProof/>
                <w:webHidden/>
              </w:rPr>
            </w:r>
            <w:r>
              <w:rPr>
                <w:noProof/>
                <w:webHidden/>
              </w:rPr>
              <w:fldChar w:fldCharType="separate"/>
            </w:r>
            <w:r>
              <w:rPr>
                <w:noProof/>
                <w:webHidden/>
              </w:rPr>
              <w:t>3</w:t>
            </w:r>
            <w:r>
              <w:rPr>
                <w:noProof/>
                <w:webHidden/>
              </w:rPr>
              <w:fldChar w:fldCharType="end"/>
            </w:r>
          </w:hyperlink>
        </w:p>
        <w:p w14:paraId="346EC700" w14:textId="45277279"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40" w:history="1">
            <w:r w:rsidRPr="004206C5">
              <w:rPr>
                <w:rStyle w:val="Lienhypertexte"/>
                <w:noProof/>
              </w:rPr>
              <w:t>Déclaration de travail d’architecture</w:t>
            </w:r>
            <w:r>
              <w:rPr>
                <w:noProof/>
                <w:webHidden/>
              </w:rPr>
              <w:tab/>
            </w:r>
            <w:r>
              <w:rPr>
                <w:noProof/>
                <w:webHidden/>
              </w:rPr>
              <w:fldChar w:fldCharType="begin"/>
            </w:r>
            <w:r>
              <w:rPr>
                <w:noProof/>
                <w:webHidden/>
              </w:rPr>
              <w:instrText xml:space="preserve"> PAGEREF _Toc110955240 \h </w:instrText>
            </w:r>
            <w:r>
              <w:rPr>
                <w:noProof/>
                <w:webHidden/>
              </w:rPr>
            </w:r>
            <w:r>
              <w:rPr>
                <w:noProof/>
                <w:webHidden/>
              </w:rPr>
              <w:fldChar w:fldCharType="separate"/>
            </w:r>
            <w:r>
              <w:rPr>
                <w:noProof/>
                <w:webHidden/>
              </w:rPr>
              <w:t>3</w:t>
            </w:r>
            <w:r>
              <w:rPr>
                <w:noProof/>
                <w:webHidden/>
              </w:rPr>
              <w:fldChar w:fldCharType="end"/>
            </w:r>
          </w:hyperlink>
        </w:p>
        <w:p w14:paraId="18D51AF4" w14:textId="31DDD879" w:rsidR="00C07C07" w:rsidRDefault="00C07C07">
          <w:pPr>
            <w:pStyle w:val="TM2"/>
            <w:tabs>
              <w:tab w:val="right" w:leader="dot" w:pos="8756"/>
            </w:tabs>
            <w:rPr>
              <w:rFonts w:asciiTheme="minorHAnsi" w:hAnsiTheme="minorHAnsi"/>
              <w:noProof/>
              <w:lang w:eastAsia="fr-FR"/>
            </w:rPr>
          </w:pPr>
          <w:hyperlink w:anchor="_Toc110955241" w:history="1">
            <w:r w:rsidRPr="004206C5">
              <w:rPr>
                <w:rStyle w:val="Lienhypertexte"/>
                <w:noProof/>
              </w:rPr>
              <w:t>Requête du projet et contexte</w:t>
            </w:r>
            <w:r>
              <w:rPr>
                <w:noProof/>
                <w:webHidden/>
              </w:rPr>
              <w:tab/>
            </w:r>
            <w:r>
              <w:rPr>
                <w:noProof/>
                <w:webHidden/>
              </w:rPr>
              <w:fldChar w:fldCharType="begin"/>
            </w:r>
            <w:r>
              <w:rPr>
                <w:noProof/>
                <w:webHidden/>
              </w:rPr>
              <w:instrText xml:space="preserve"> PAGEREF _Toc110955241 \h </w:instrText>
            </w:r>
            <w:r>
              <w:rPr>
                <w:noProof/>
                <w:webHidden/>
              </w:rPr>
            </w:r>
            <w:r>
              <w:rPr>
                <w:noProof/>
                <w:webHidden/>
              </w:rPr>
              <w:fldChar w:fldCharType="separate"/>
            </w:r>
            <w:r>
              <w:rPr>
                <w:noProof/>
                <w:webHidden/>
              </w:rPr>
              <w:t>3</w:t>
            </w:r>
            <w:r>
              <w:rPr>
                <w:noProof/>
                <w:webHidden/>
              </w:rPr>
              <w:fldChar w:fldCharType="end"/>
            </w:r>
          </w:hyperlink>
        </w:p>
        <w:p w14:paraId="4277AED9" w14:textId="1F8E5572" w:rsidR="00C07C07" w:rsidRDefault="00C07C07">
          <w:pPr>
            <w:pStyle w:val="TM2"/>
            <w:tabs>
              <w:tab w:val="right" w:leader="dot" w:pos="8756"/>
            </w:tabs>
            <w:rPr>
              <w:rFonts w:asciiTheme="minorHAnsi" w:hAnsiTheme="minorHAnsi"/>
              <w:noProof/>
              <w:lang w:eastAsia="fr-FR"/>
            </w:rPr>
          </w:pPr>
          <w:hyperlink w:anchor="_Toc110955242" w:history="1">
            <w:r w:rsidRPr="004206C5">
              <w:rPr>
                <w:rStyle w:val="Lienhypertexte"/>
                <w:noProof/>
              </w:rPr>
              <w:t>Description du projet et périmètre</w:t>
            </w:r>
            <w:r>
              <w:rPr>
                <w:noProof/>
                <w:webHidden/>
              </w:rPr>
              <w:tab/>
            </w:r>
            <w:r>
              <w:rPr>
                <w:noProof/>
                <w:webHidden/>
              </w:rPr>
              <w:fldChar w:fldCharType="begin"/>
            </w:r>
            <w:r>
              <w:rPr>
                <w:noProof/>
                <w:webHidden/>
              </w:rPr>
              <w:instrText xml:space="preserve"> PAGEREF _Toc110955242 \h </w:instrText>
            </w:r>
            <w:r>
              <w:rPr>
                <w:noProof/>
                <w:webHidden/>
              </w:rPr>
            </w:r>
            <w:r>
              <w:rPr>
                <w:noProof/>
                <w:webHidden/>
              </w:rPr>
              <w:fldChar w:fldCharType="separate"/>
            </w:r>
            <w:r>
              <w:rPr>
                <w:noProof/>
                <w:webHidden/>
              </w:rPr>
              <w:t>3</w:t>
            </w:r>
            <w:r>
              <w:rPr>
                <w:noProof/>
                <w:webHidden/>
              </w:rPr>
              <w:fldChar w:fldCharType="end"/>
            </w:r>
          </w:hyperlink>
        </w:p>
        <w:p w14:paraId="047B9B1E" w14:textId="70F15823" w:rsidR="00C07C07" w:rsidRDefault="00C07C07">
          <w:pPr>
            <w:pStyle w:val="TM2"/>
            <w:tabs>
              <w:tab w:val="right" w:leader="dot" w:pos="8756"/>
            </w:tabs>
            <w:rPr>
              <w:rFonts w:asciiTheme="minorHAnsi" w:hAnsiTheme="minorHAnsi"/>
              <w:noProof/>
              <w:lang w:eastAsia="fr-FR"/>
            </w:rPr>
          </w:pPr>
          <w:hyperlink w:anchor="_Toc110955243" w:history="1">
            <w:r w:rsidRPr="004206C5">
              <w:rPr>
                <w:rStyle w:val="Lienhypertexte"/>
                <w:noProof/>
              </w:rPr>
              <w:t>Vue d’ensemble</w:t>
            </w:r>
            <w:r>
              <w:rPr>
                <w:noProof/>
                <w:webHidden/>
              </w:rPr>
              <w:tab/>
            </w:r>
            <w:r>
              <w:rPr>
                <w:noProof/>
                <w:webHidden/>
              </w:rPr>
              <w:fldChar w:fldCharType="begin"/>
            </w:r>
            <w:r>
              <w:rPr>
                <w:noProof/>
                <w:webHidden/>
              </w:rPr>
              <w:instrText xml:space="preserve"> PAGEREF _Toc110955243 \h </w:instrText>
            </w:r>
            <w:r>
              <w:rPr>
                <w:noProof/>
                <w:webHidden/>
              </w:rPr>
            </w:r>
            <w:r>
              <w:rPr>
                <w:noProof/>
                <w:webHidden/>
              </w:rPr>
              <w:fldChar w:fldCharType="separate"/>
            </w:r>
            <w:r>
              <w:rPr>
                <w:noProof/>
                <w:webHidden/>
              </w:rPr>
              <w:t>4</w:t>
            </w:r>
            <w:r>
              <w:rPr>
                <w:noProof/>
                <w:webHidden/>
              </w:rPr>
              <w:fldChar w:fldCharType="end"/>
            </w:r>
          </w:hyperlink>
        </w:p>
        <w:p w14:paraId="14FA910A" w14:textId="11793950" w:rsidR="00C07C07" w:rsidRDefault="00C07C07">
          <w:pPr>
            <w:pStyle w:val="TM2"/>
            <w:tabs>
              <w:tab w:val="right" w:leader="dot" w:pos="8756"/>
            </w:tabs>
            <w:rPr>
              <w:rFonts w:asciiTheme="minorHAnsi" w:hAnsiTheme="minorHAnsi"/>
              <w:noProof/>
              <w:lang w:eastAsia="fr-FR"/>
            </w:rPr>
          </w:pPr>
          <w:hyperlink w:anchor="_Toc110955244" w:history="1">
            <w:r w:rsidRPr="004206C5">
              <w:rPr>
                <w:rStyle w:val="Lienhypertexte"/>
                <w:noProof/>
              </w:rPr>
              <w:t>Alignement stratégique</w:t>
            </w:r>
            <w:r>
              <w:rPr>
                <w:noProof/>
                <w:webHidden/>
              </w:rPr>
              <w:tab/>
            </w:r>
            <w:r>
              <w:rPr>
                <w:noProof/>
                <w:webHidden/>
              </w:rPr>
              <w:fldChar w:fldCharType="begin"/>
            </w:r>
            <w:r>
              <w:rPr>
                <w:noProof/>
                <w:webHidden/>
              </w:rPr>
              <w:instrText xml:space="preserve"> PAGEREF _Toc110955244 \h </w:instrText>
            </w:r>
            <w:r>
              <w:rPr>
                <w:noProof/>
                <w:webHidden/>
              </w:rPr>
            </w:r>
            <w:r>
              <w:rPr>
                <w:noProof/>
                <w:webHidden/>
              </w:rPr>
              <w:fldChar w:fldCharType="separate"/>
            </w:r>
            <w:r>
              <w:rPr>
                <w:noProof/>
                <w:webHidden/>
              </w:rPr>
              <w:t>4</w:t>
            </w:r>
            <w:r>
              <w:rPr>
                <w:noProof/>
                <w:webHidden/>
              </w:rPr>
              <w:fldChar w:fldCharType="end"/>
            </w:r>
          </w:hyperlink>
        </w:p>
        <w:p w14:paraId="6B9AD684" w14:textId="1ECC92EC"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45" w:history="1">
            <w:r w:rsidRPr="004206C5">
              <w:rPr>
                <w:rStyle w:val="Lienhypertexte"/>
                <w:noProof/>
              </w:rPr>
              <w:t>Objectifs et périmètre</w:t>
            </w:r>
            <w:r>
              <w:rPr>
                <w:noProof/>
                <w:webHidden/>
              </w:rPr>
              <w:tab/>
            </w:r>
            <w:r>
              <w:rPr>
                <w:noProof/>
                <w:webHidden/>
              </w:rPr>
              <w:fldChar w:fldCharType="begin"/>
            </w:r>
            <w:r>
              <w:rPr>
                <w:noProof/>
                <w:webHidden/>
              </w:rPr>
              <w:instrText xml:space="preserve"> PAGEREF _Toc110955245 \h </w:instrText>
            </w:r>
            <w:r>
              <w:rPr>
                <w:noProof/>
                <w:webHidden/>
              </w:rPr>
            </w:r>
            <w:r>
              <w:rPr>
                <w:noProof/>
                <w:webHidden/>
              </w:rPr>
              <w:fldChar w:fldCharType="separate"/>
            </w:r>
            <w:r>
              <w:rPr>
                <w:noProof/>
                <w:webHidden/>
              </w:rPr>
              <w:t>5</w:t>
            </w:r>
            <w:r>
              <w:rPr>
                <w:noProof/>
                <w:webHidden/>
              </w:rPr>
              <w:fldChar w:fldCharType="end"/>
            </w:r>
          </w:hyperlink>
        </w:p>
        <w:p w14:paraId="2E247466" w14:textId="389374E0" w:rsidR="00C07C07" w:rsidRDefault="00C07C07">
          <w:pPr>
            <w:pStyle w:val="TM2"/>
            <w:tabs>
              <w:tab w:val="right" w:leader="dot" w:pos="8756"/>
            </w:tabs>
            <w:rPr>
              <w:rFonts w:asciiTheme="minorHAnsi" w:hAnsiTheme="minorHAnsi"/>
              <w:noProof/>
              <w:lang w:eastAsia="fr-FR"/>
            </w:rPr>
          </w:pPr>
          <w:hyperlink w:anchor="_Toc110955246" w:history="1">
            <w:r w:rsidRPr="004206C5">
              <w:rPr>
                <w:rStyle w:val="Lienhypertexte"/>
                <w:noProof/>
              </w:rPr>
              <w:t>Parties prenantes, préoccupations, et visions</w:t>
            </w:r>
            <w:r>
              <w:rPr>
                <w:noProof/>
                <w:webHidden/>
              </w:rPr>
              <w:tab/>
            </w:r>
            <w:r>
              <w:rPr>
                <w:noProof/>
                <w:webHidden/>
              </w:rPr>
              <w:fldChar w:fldCharType="begin"/>
            </w:r>
            <w:r>
              <w:rPr>
                <w:noProof/>
                <w:webHidden/>
              </w:rPr>
              <w:instrText xml:space="preserve"> PAGEREF _Toc110955246 \h </w:instrText>
            </w:r>
            <w:r>
              <w:rPr>
                <w:noProof/>
                <w:webHidden/>
              </w:rPr>
            </w:r>
            <w:r>
              <w:rPr>
                <w:noProof/>
                <w:webHidden/>
              </w:rPr>
              <w:fldChar w:fldCharType="separate"/>
            </w:r>
            <w:r>
              <w:rPr>
                <w:noProof/>
                <w:webHidden/>
              </w:rPr>
              <w:t>6</w:t>
            </w:r>
            <w:r>
              <w:rPr>
                <w:noProof/>
                <w:webHidden/>
              </w:rPr>
              <w:fldChar w:fldCharType="end"/>
            </w:r>
          </w:hyperlink>
        </w:p>
        <w:p w14:paraId="47923D01" w14:textId="3180FE5F" w:rsidR="00C07C07" w:rsidRDefault="00C07C07">
          <w:pPr>
            <w:pStyle w:val="TM2"/>
            <w:tabs>
              <w:tab w:val="right" w:leader="dot" w:pos="8756"/>
            </w:tabs>
            <w:rPr>
              <w:rFonts w:asciiTheme="minorHAnsi" w:hAnsiTheme="minorHAnsi"/>
              <w:noProof/>
              <w:lang w:eastAsia="fr-FR"/>
            </w:rPr>
          </w:pPr>
          <w:hyperlink w:anchor="_Toc110955247" w:history="1">
            <w:r w:rsidRPr="004206C5">
              <w:rPr>
                <w:rStyle w:val="Lienhypertexte"/>
                <w:noProof/>
              </w:rPr>
              <w:t>Approche managériale</w:t>
            </w:r>
            <w:r>
              <w:rPr>
                <w:noProof/>
                <w:webHidden/>
              </w:rPr>
              <w:tab/>
            </w:r>
            <w:r>
              <w:rPr>
                <w:noProof/>
                <w:webHidden/>
              </w:rPr>
              <w:fldChar w:fldCharType="begin"/>
            </w:r>
            <w:r>
              <w:rPr>
                <w:noProof/>
                <w:webHidden/>
              </w:rPr>
              <w:instrText xml:space="preserve"> PAGEREF _Toc110955247 \h </w:instrText>
            </w:r>
            <w:r>
              <w:rPr>
                <w:noProof/>
                <w:webHidden/>
              </w:rPr>
            </w:r>
            <w:r>
              <w:rPr>
                <w:noProof/>
                <w:webHidden/>
              </w:rPr>
              <w:fldChar w:fldCharType="separate"/>
            </w:r>
            <w:r>
              <w:rPr>
                <w:noProof/>
                <w:webHidden/>
              </w:rPr>
              <w:t>7</w:t>
            </w:r>
            <w:r>
              <w:rPr>
                <w:noProof/>
                <w:webHidden/>
              </w:rPr>
              <w:fldChar w:fldCharType="end"/>
            </w:r>
          </w:hyperlink>
        </w:p>
        <w:p w14:paraId="503B21EF" w14:textId="164D0ABC" w:rsidR="00C07C07" w:rsidRDefault="00C07C07">
          <w:pPr>
            <w:pStyle w:val="TM2"/>
            <w:tabs>
              <w:tab w:val="right" w:leader="dot" w:pos="8756"/>
            </w:tabs>
            <w:rPr>
              <w:rFonts w:asciiTheme="minorHAnsi" w:hAnsiTheme="minorHAnsi"/>
              <w:noProof/>
              <w:lang w:eastAsia="fr-FR"/>
            </w:rPr>
          </w:pPr>
          <w:hyperlink w:anchor="_Toc110955248" w:history="1">
            <w:r w:rsidRPr="004206C5">
              <w:rPr>
                <w:rStyle w:val="Lienhypertexte"/>
                <w:noProof/>
              </w:rPr>
              <w:t>Procédures de changement de périmètre</w:t>
            </w:r>
            <w:r>
              <w:rPr>
                <w:noProof/>
                <w:webHidden/>
              </w:rPr>
              <w:tab/>
            </w:r>
            <w:r>
              <w:rPr>
                <w:noProof/>
                <w:webHidden/>
              </w:rPr>
              <w:fldChar w:fldCharType="begin"/>
            </w:r>
            <w:r>
              <w:rPr>
                <w:noProof/>
                <w:webHidden/>
              </w:rPr>
              <w:instrText xml:space="preserve"> PAGEREF _Toc110955248 \h </w:instrText>
            </w:r>
            <w:r>
              <w:rPr>
                <w:noProof/>
                <w:webHidden/>
              </w:rPr>
            </w:r>
            <w:r>
              <w:rPr>
                <w:noProof/>
                <w:webHidden/>
              </w:rPr>
              <w:fldChar w:fldCharType="separate"/>
            </w:r>
            <w:r>
              <w:rPr>
                <w:noProof/>
                <w:webHidden/>
              </w:rPr>
              <w:t>7</w:t>
            </w:r>
            <w:r>
              <w:rPr>
                <w:noProof/>
                <w:webHidden/>
              </w:rPr>
              <w:fldChar w:fldCharType="end"/>
            </w:r>
          </w:hyperlink>
        </w:p>
        <w:p w14:paraId="0791AE1C" w14:textId="3E779E13"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49" w:history="1">
            <w:r w:rsidRPr="004206C5">
              <w:rPr>
                <w:rStyle w:val="Lienhypertexte"/>
                <w:noProof/>
              </w:rPr>
              <w:t>Rôles et responsabilités</w:t>
            </w:r>
            <w:r>
              <w:rPr>
                <w:noProof/>
                <w:webHidden/>
              </w:rPr>
              <w:tab/>
            </w:r>
            <w:r>
              <w:rPr>
                <w:noProof/>
                <w:webHidden/>
              </w:rPr>
              <w:fldChar w:fldCharType="begin"/>
            </w:r>
            <w:r>
              <w:rPr>
                <w:noProof/>
                <w:webHidden/>
              </w:rPr>
              <w:instrText xml:space="preserve"> PAGEREF _Toc110955249 \h </w:instrText>
            </w:r>
            <w:r>
              <w:rPr>
                <w:noProof/>
                <w:webHidden/>
              </w:rPr>
            </w:r>
            <w:r>
              <w:rPr>
                <w:noProof/>
                <w:webHidden/>
              </w:rPr>
              <w:fldChar w:fldCharType="separate"/>
            </w:r>
            <w:r>
              <w:rPr>
                <w:noProof/>
                <w:webHidden/>
              </w:rPr>
              <w:t>8</w:t>
            </w:r>
            <w:r>
              <w:rPr>
                <w:noProof/>
                <w:webHidden/>
              </w:rPr>
              <w:fldChar w:fldCharType="end"/>
            </w:r>
          </w:hyperlink>
        </w:p>
        <w:p w14:paraId="7AD12B4E" w14:textId="1271B9BE" w:rsidR="00C07C07" w:rsidRDefault="00C07C07">
          <w:pPr>
            <w:pStyle w:val="TM2"/>
            <w:tabs>
              <w:tab w:val="right" w:leader="dot" w:pos="8756"/>
            </w:tabs>
            <w:rPr>
              <w:rFonts w:asciiTheme="minorHAnsi" w:hAnsiTheme="minorHAnsi"/>
              <w:noProof/>
              <w:lang w:eastAsia="fr-FR"/>
            </w:rPr>
          </w:pPr>
          <w:hyperlink w:anchor="_Toc110955250" w:history="1">
            <w:r w:rsidRPr="004206C5">
              <w:rPr>
                <w:rStyle w:val="Lienhypertexte"/>
                <w:noProof/>
              </w:rPr>
              <w:t>Structure de gouvernance</w:t>
            </w:r>
            <w:r>
              <w:rPr>
                <w:noProof/>
                <w:webHidden/>
              </w:rPr>
              <w:tab/>
            </w:r>
            <w:r>
              <w:rPr>
                <w:noProof/>
                <w:webHidden/>
              </w:rPr>
              <w:fldChar w:fldCharType="begin"/>
            </w:r>
            <w:r>
              <w:rPr>
                <w:noProof/>
                <w:webHidden/>
              </w:rPr>
              <w:instrText xml:space="preserve"> PAGEREF _Toc110955250 \h </w:instrText>
            </w:r>
            <w:r>
              <w:rPr>
                <w:noProof/>
                <w:webHidden/>
              </w:rPr>
            </w:r>
            <w:r>
              <w:rPr>
                <w:noProof/>
                <w:webHidden/>
              </w:rPr>
              <w:fldChar w:fldCharType="separate"/>
            </w:r>
            <w:r>
              <w:rPr>
                <w:noProof/>
                <w:webHidden/>
              </w:rPr>
              <w:t>8</w:t>
            </w:r>
            <w:r>
              <w:rPr>
                <w:noProof/>
                <w:webHidden/>
              </w:rPr>
              <w:fldChar w:fldCharType="end"/>
            </w:r>
          </w:hyperlink>
        </w:p>
        <w:p w14:paraId="457745F3" w14:textId="796AF608" w:rsidR="00C07C07" w:rsidRDefault="00C07C07">
          <w:pPr>
            <w:pStyle w:val="TM2"/>
            <w:tabs>
              <w:tab w:val="right" w:leader="dot" w:pos="8756"/>
            </w:tabs>
            <w:rPr>
              <w:rFonts w:asciiTheme="minorHAnsi" w:hAnsiTheme="minorHAnsi"/>
              <w:noProof/>
              <w:lang w:eastAsia="fr-FR"/>
            </w:rPr>
          </w:pPr>
          <w:hyperlink w:anchor="_Toc110955251" w:history="1">
            <w:r w:rsidRPr="004206C5">
              <w:rPr>
                <w:rStyle w:val="Lienhypertexte"/>
                <w:noProof/>
              </w:rPr>
              <w:t>Process du projet</w:t>
            </w:r>
            <w:r>
              <w:rPr>
                <w:noProof/>
                <w:webHidden/>
              </w:rPr>
              <w:tab/>
            </w:r>
            <w:r>
              <w:rPr>
                <w:noProof/>
                <w:webHidden/>
              </w:rPr>
              <w:fldChar w:fldCharType="begin"/>
            </w:r>
            <w:r>
              <w:rPr>
                <w:noProof/>
                <w:webHidden/>
              </w:rPr>
              <w:instrText xml:space="preserve"> PAGEREF _Toc110955251 \h </w:instrText>
            </w:r>
            <w:r>
              <w:rPr>
                <w:noProof/>
                <w:webHidden/>
              </w:rPr>
            </w:r>
            <w:r>
              <w:rPr>
                <w:noProof/>
                <w:webHidden/>
              </w:rPr>
              <w:fldChar w:fldCharType="separate"/>
            </w:r>
            <w:r>
              <w:rPr>
                <w:noProof/>
                <w:webHidden/>
              </w:rPr>
              <w:t>8</w:t>
            </w:r>
            <w:r>
              <w:rPr>
                <w:noProof/>
                <w:webHidden/>
              </w:rPr>
              <w:fldChar w:fldCharType="end"/>
            </w:r>
          </w:hyperlink>
        </w:p>
        <w:p w14:paraId="0BC34370" w14:textId="4E40A996" w:rsidR="00C07C07" w:rsidRDefault="00C07C07">
          <w:pPr>
            <w:pStyle w:val="TM2"/>
            <w:tabs>
              <w:tab w:val="right" w:leader="dot" w:pos="8756"/>
            </w:tabs>
            <w:rPr>
              <w:rFonts w:asciiTheme="minorHAnsi" w:hAnsiTheme="minorHAnsi"/>
              <w:noProof/>
              <w:lang w:eastAsia="fr-FR"/>
            </w:rPr>
          </w:pPr>
          <w:hyperlink w:anchor="_Toc110955252" w:history="1">
            <w:r w:rsidRPr="004206C5">
              <w:rPr>
                <w:rStyle w:val="Lienhypertexte"/>
                <w:noProof/>
              </w:rPr>
              <w:t>Rôles et responsabilités (RACI)</w:t>
            </w:r>
            <w:r>
              <w:rPr>
                <w:noProof/>
                <w:webHidden/>
              </w:rPr>
              <w:tab/>
            </w:r>
            <w:r>
              <w:rPr>
                <w:noProof/>
                <w:webHidden/>
              </w:rPr>
              <w:fldChar w:fldCharType="begin"/>
            </w:r>
            <w:r>
              <w:rPr>
                <w:noProof/>
                <w:webHidden/>
              </w:rPr>
              <w:instrText xml:space="preserve"> PAGEREF _Toc110955252 \h </w:instrText>
            </w:r>
            <w:r>
              <w:rPr>
                <w:noProof/>
                <w:webHidden/>
              </w:rPr>
            </w:r>
            <w:r>
              <w:rPr>
                <w:noProof/>
                <w:webHidden/>
              </w:rPr>
              <w:fldChar w:fldCharType="separate"/>
            </w:r>
            <w:r>
              <w:rPr>
                <w:noProof/>
                <w:webHidden/>
              </w:rPr>
              <w:t>9</w:t>
            </w:r>
            <w:r>
              <w:rPr>
                <w:noProof/>
                <w:webHidden/>
              </w:rPr>
              <w:fldChar w:fldCharType="end"/>
            </w:r>
          </w:hyperlink>
        </w:p>
        <w:p w14:paraId="5CFED017" w14:textId="3A0D4E54"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53" w:history="1">
            <w:r w:rsidRPr="004206C5">
              <w:rPr>
                <w:rStyle w:val="Lienhypertexte"/>
                <w:noProof/>
              </w:rPr>
              <w:t>Contenu de l’architecture</w:t>
            </w:r>
            <w:r>
              <w:rPr>
                <w:noProof/>
                <w:webHidden/>
              </w:rPr>
              <w:tab/>
            </w:r>
            <w:r>
              <w:rPr>
                <w:noProof/>
                <w:webHidden/>
              </w:rPr>
              <w:fldChar w:fldCharType="begin"/>
            </w:r>
            <w:r>
              <w:rPr>
                <w:noProof/>
                <w:webHidden/>
              </w:rPr>
              <w:instrText xml:space="preserve"> PAGEREF _Toc110955253 \h </w:instrText>
            </w:r>
            <w:r>
              <w:rPr>
                <w:noProof/>
                <w:webHidden/>
              </w:rPr>
            </w:r>
            <w:r>
              <w:rPr>
                <w:noProof/>
                <w:webHidden/>
              </w:rPr>
              <w:fldChar w:fldCharType="separate"/>
            </w:r>
            <w:r>
              <w:rPr>
                <w:noProof/>
                <w:webHidden/>
              </w:rPr>
              <w:t>9</w:t>
            </w:r>
            <w:r>
              <w:rPr>
                <w:noProof/>
                <w:webHidden/>
              </w:rPr>
              <w:fldChar w:fldCharType="end"/>
            </w:r>
          </w:hyperlink>
        </w:p>
        <w:p w14:paraId="3681E93C" w14:textId="100CF76D"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54" w:history="1">
            <w:r w:rsidRPr="004206C5">
              <w:rPr>
                <w:rStyle w:val="Lienhypertexte"/>
                <w:noProof/>
              </w:rPr>
              <w:t>Plan de travail</w:t>
            </w:r>
            <w:r>
              <w:rPr>
                <w:noProof/>
                <w:webHidden/>
              </w:rPr>
              <w:tab/>
            </w:r>
            <w:r>
              <w:rPr>
                <w:noProof/>
                <w:webHidden/>
              </w:rPr>
              <w:fldChar w:fldCharType="begin"/>
            </w:r>
            <w:r>
              <w:rPr>
                <w:noProof/>
                <w:webHidden/>
              </w:rPr>
              <w:instrText xml:space="preserve"> PAGEREF _Toc110955254 \h </w:instrText>
            </w:r>
            <w:r>
              <w:rPr>
                <w:noProof/>
                <w:webHidden/>
              </w:rPr>
            </w:r>
            <w:r>
              <w:rPr>
                <w:noProof/>
                <w:webHidden/>
              </w:rPr>
              <w:fldChar w:fldCharType="separate"/>
            </w:r>
            <w:r>
              <w:rPr>
                <w:noProof/>
                <w:webHidden/>
              </w:rPr>
              <w:t>11</w:t>
            </w:r>
            <w:r>
              <w:rPr>
                <w:noProof/>
                <w:webHidden/>
              </w:rPr>
              <w:fldChar w:fldCharType="end"/>
            </w:r>
          </w:hyperlink>
        </w:p>
        <w:p w14:paraId="30DD6556" w14:textId="588857FA"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55" w:history="1">
            <w:r w:rsidRPr="004206C5">
              <w:rPr>
                <w:rStyle w:val="Lienhypertexte"/>
                <w:noProof/>
              </w:rPr>
              <w:t>Risques et facteurs de réduction</w:t>
            </w:r>
            <w:r>
              <w:rPr>
                <w:noProof/>
                <w:webHidden/>
              </w:rPr>
              <w:tab/>
            </w:r>
            <w:r>
              <w:rPr>
                <w:noProof/>
                <w:webHidden/>
              </w:rPr>
              <w:fldChar w:fldCharType="begin"/>
            </w:r>
            <w:r>
              <w:rPr>
                <w:noProof/>
                <w:webHidden/>
              </w:rPr>
              <w:instrText xml:space="preserve"> PAGEREF _Toc110955255 \h </w:instrText>
            </w:r>
            <w:r>
              <w:rPr>
                <w:noProof/>
                <w:webHidden/>
              </w:rPr>
            </w:r>
            <w:r>
              <w:rPr>
                <w:noProof/>
                <w:webHidden/>
              </w:rPr>
              <w:fldChar w:fldCharType="separate"/>
            </w:r>
            <w:r>
              <w:rPr>
                <w:noProof/>
                <w:webHidden/>
              </w:rPr>
              <w:t>11</w:t>
            </w:r>
            <w:r>
              <w:rPr>
                <w:noProof/>
                <w:webHidden/>
              </w:rPr>
              <w:fldChar w:fldCharType="end"/>
            </w:r>
          </w:hyperlink>
        </w:p>
        <w:p w14:paraId="3885531C" w14:textId="3BFA30A8" w:rsidR="00C07C07" w:rsidRDefault="00C07C07">
          <w:pPr>
            <w:pStyle w:val="TM2"/>
            <w:tabs>
              <w:tab w:val="right" w:leader="dot" w:pos="8756"/>
            </w:tabs>
            <w:rPr>
              <w:rFonts w:asciiTheme="minorHAnsi" w:hAnsiTheme="minorHAnsi"/>
              <w:noProof/>
              <w:lang w:eastAsia="fr-FR"/>
            </w:rPr>
          </w:pPr>
          <w:hyperlink w:anchor="_Toc110955256" w:history="1">
            <w:r w:rsidRPr="004206C5">
              <w:rPr>
                <w:rStyle w:val="Lienhypertexte"/>
                <w:noProof/>
              </w:rPr>
              <w:t>Analyse des risques</w:t>
            </w:r>
            <w:r>
              <w:rPr>
                <w:noProof/>
                <w:webHidden/>
              </w:rPr>
              <w:tab/>
            </w:r>
            <w:r>
              <w:rPr>
                <w:noProof/>
                <w:webHidden/>
              </w:rPr>
              <w:fldChar w:fldCharType="begin"/>
            </w:r>
            <w:r>
              <w:rPr>
                <w:noProof/>
                <w:webHidden/>
              </w:rPr>
              <w:instrText xml:space="preserve"> PAGEREF _Toc110955256 \h </w:instrText>
            </w:r>
            <w:r>
              <w:rPr>
                <w:noProof/>
                <w:webHidden/>
              </w:rPr>
            </w:r>
            <w:r>
              <w:rPr>
                <w:noProof/>
                <w:webHidden/>
              </w:rPr>
              <w:fldChar w:fldCharType="separate"/>
            </w:r>
            <w:r>
              <w:rPr>
                <w:noProof/>
                <w:webHidden/>
              </w:rPr>
              <w:t>11</w:t>
            </w:r>
            <w:r>
              <w:rPr>
                <w:noProof/>
                <w:webHidden/>
              </w:rPr>
              <w:fldChar w:fldCharType="end"/>
            </w:r>
          </w:hyperlink>
        </w:p>
        <w:p w14:paraId="6DD21BDB" w14:textId="43F3D671" w:rsidR="00C07C07" w:rsidRDefault="00C07C07">
          <w:pPr>
            <w:pStyle w:val="TM2"/>
            <w:tabs>
              <w:tab w:val="right" w:leader="dot" w:pos="8756"/>
            </w:tabs>
            <w:rPr>
              <w:rFonts w:asciiTheme="minorHAnsi" w:hAnsiTheme="minorHAnsi"/>
              <w:noProof/>
              <w:lang w:eastAsia="fr-FR"/>
            </w:rPr>
          </w:pPr>
          <w:hyperlink w:anchor="_Toc110955257" w:history="1">
            <w:r w:rsidRPr="004206C5">
              <w:rPr>
                <w:rStyle w:val="Lienhypertexte"/>
                <w:noProof/>
              </w:rPr>
              <w:t>Hypothèses</w:t>
            </w:r>
            <w:r>
              <w:rPr>
                <w:noProof/>
                <w:webHidden/>
              </w:rPr>
              <w:tab/>
            </w:r>
            <w:r>
              <w:rPr>
                <w:noProof/>
                <w:webHidden/>
              </w:rPr>
              <w:fldChar w:fldCharType="begin"/>
            </w:r>
            <w:r>
              <w:rPr>
                <w:noProof/>
                <w:webHidden/>
              </w:rPr>
              <w:instrText xml:space="preserve"> PAGEREF _Toc110955257 \h </w:instrText>
            </w:r>
            <w:r>
              <w:rPr>
                <w:noProof/>
                <w:webHidden/>
              </w:rPr>
            </w:r>
            <w:r>
              <w:rPr>
                <w:noProof/>
                <w:webHidden/>
              </w:rPr>
              <w:fldChar w:fldCharType="separate"/>
            </w:r>
            <w:r>
              <w:rPr>
                <w:noProof/>
                <w:webHidden/>
              </w:rPr>
              <w:t>11</w:t>
            </w:r>
            <w:r>
              <w:rPr>
                <w:noProof/>
                <w:webHidden/>
              </w:rPr>
              <w:fldChar w:fldCharType="end"/>
            </w:r>
          </w:hyperlink>
        </w:p>
        <w:p w14:paraId="308393BA" w14:textId="2BED7F5A"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58" w:history="1">
            <w:r w:rsidRPr="004206C5">
              <w:rPr>
                <w:rStyle w:val="Lienhypertexte"/>
                <w:noProof/>
              </w:rPr>
              <w:t>Critères d’acceptation et procédures</w:t>
            </w:r>
            <w:r>
              <w:rPr>
                <w:noProof/>
                <w:webHidden/>
              </w:rPr>
              <w:tab/>
            </w:r>
            <w:r>
              <w:rPr>
                <w:noProof/>
                <w:webHidden/>
              </w:rPr>
              <w:fldChar w:fldCharType="begin"/>
            </w:r>
            <w:r>
              <w:rPr>
                <w:noProof/>
                <w:webHidden/>
              </w:rPr>
              <w:instrText xml:space="preserve"> PAGEREF _Toc110955258 \h </w:instrText>
            </w:r>
            <w:r>
              <w:rPr>
                <w:noProof/>
                <w:webHidden/>
              </w:rPr>
            </w:r>
            <w:r>
              <w:rPr>
                <w:noProof/>
                <w:webHidden/>
              </w:rPr>
              <w:fldChar w:fldCharType="separate"/>
            </w:r>
            <w:r>
              <w:rPr>
                <w:noProof/>
                <w:webHidden/>
              </w:rPr>
              <w:t>12</w:t>
            </w:r>
            <w:r>
              <w:rPr>
                <w:noProof/>
                <w:webHidden/>
              </w:rPr>
              <w:fldChar w:fldCharType="end"/>
            </w:r>
          </w:hyperlink>
        </w:p>
        <w:p w14:paraId="42C70117" w14:textId="249995E9" w:rsidR="00C07C07" w:rsidRDefault="00C07C07">
          <w:pPr>
            <w:pStyle w:val="TM2"/>
            <w:tabs>
              <w:tab w:val="right" w:leader="dot" w:pos="8756"/>
            </w:tabs>
            <w:rPr>
              <w:rFonts w:asciiTheme="minorHAnsi" w:hAnsiTheme="minorHAnsi"/>
              <w:noProof/>
              <w:lang w:eastAsia="fr-FR"/>
            </w:rPr>
          </w:pPr>
          <w:hyperlink w:anchor="_Toc110955259" w:history="1">
            <w:r w:rsidRPr="004206C5">
              <w:rPr>
                <w:rStyle w:val="Lienhypertexte"/>
                <w:noProof/>
              </w:rPr>
              <w:t>Métriques et KPIs</w:t>
            </w:r>
            <w:r>
              <w:rPr>
                <w:noProof/>
                <w:webHidden/>
              </w:rPr>
              <w:tab/>
            </w:r>
            <w:r>
              <w:rPr>
                <w:noProof/>
                <w:webHidden/>
              </w:rPr>
              <w:fldChar w:fldCharType="begin"/>
            </w:r>
            <w:r>
              <w:rPr>
                <w:noProof/>
                <w:webHidden/>
              </w:rPr>
              <w:instrText xml:space="preserve"> PAGEREF _Toc110955259 \h </w:instrText>
            </w:r>
            <w:r>
              <w:rPr>
                <w:noProof/>
                <w:webHidden/>
              </w:rPr>
            </w:r>
            <w:r>
              <w:rPr>
                <w:noProof/>
                <w:webHidden/>
              </w:rPr>
              <w:fldChar w:fldCharType="separate"/>
            </w:r>
            <w:r>
              <w:rPr>
                <w:noProof/>
                <w:webHidden/>
              </w:rPr>
              <w:t>12</w:t>
            </w:r>
            <w:r>
              <w:rPr>
                <w:noProof/>
                <w:webHidden/>
              </w:rPr>
              <w:fldChar w:fldCharType="end"/>
            </w:r>
          </w:hyperlink>
        </w:p>
        <w:p w14:paraId="6781A3DF" w14:textId="3C451689" w:rsidR="00C07C07" w:rsidRDefault="00C07C07">
          <w:pPr>
            <w:pStyle w:val="TM2"/>
            <w:tabs>
              <w:tab w:val="right" w:leader="dot" w:pos="8756"/>
            </w:tabs>
            <w:rPr>
              <w:rFonts w:asciiTheme="minorHAnsi" w:hAnsiTheme="minorHAnsi"/>
              <w:noProof/>
              <w:lang w:eastAsia="fr-FR"/>
            </w:rPr>
          </w:pPr>
          <w:hyperlink w:anchor="_Toc110955260" w:history="1">
            <w:r w:rsidRPr="004206C5">
              <w:rPr>
                <w:rStyle w:val="Lienhypertexte"/>
                <w:noProof/>
              </w:rPr>
              <w:t>Procédure d’acceptation</w:t>
            </w:r>
            <w:r>
              <w:rPr>
                <w:noProof/>
                <w:webHidden/>
              </w:rPr>
              <w:tab/>
            </w:r>
            <w:r>
              <w:rPr>
                <w:noProof/>
                <w:webHidden/>
              </w:rPr>
              <w:fldChar w:fldCharType="begin"/>
            </w:r>
            <w:r>
              <w:rPr>
                <w:noProof/>
                <w:webHidden/>
              </w:rPr>
              <w:instrText xml:space="preserve"> PAGEREF _Toc110955260 \h </w:instrText>
            </w:r>
            <w:r>
              <w:rPr>
                <w:noProof/>
                <w:webHidden/>
              </w:rPr>
            </w:r>
            <w:r>
              <w:rPr>
                <w:noProof/>
                <w:webHidden/>
              </w:rPr>
              <w:fldChar w:fldCharType="separate"/>
            </w:r>
            <w:r>
              <w:rPr>
                <w:noProof/>
                <w:webHidden/>
              </w:rPr>
              <w:t>12</w:t>
            </w:r>
            <w:r>
              <w:rPr>
                <w:noProof/>
                <w:webHidden/>
              </w:rPr>
              <w:fldChar w:fldCharType="end"/>
            </w:r>
          </w:hyperlink>
        </w:p>
        <w:p w14:paraId="73789E04" w14:textId="1AF096B8" w:rsidR="00C07C07" w:rsidRDefault="00C07C07">
          <w:pPr>
            <w:pStyle w:val="TM1"/>
            <w:tabs>
              <w:tab w:val="right" w:leader="dot" w:pos="8756"/>
            </w:tabs>
            <w:rPr>
              <w:rFonts w:asciiTheme="minorHAnsi" w:eastAsiaTheme="minorEastAsia" w:hAnsiTheme="minorHAnsi" w:cstheme="minorBidi"/>
              <w:noProof/>
              <w:szCs w:val="22"/>
              <w:lang w:eastAsia="fr-FR" w:bidi="ar-SA"/>
            </w:rPr>
          </w:pPr>
          <w:hyperlink w:anchor="_Toc110955261" w:history="1">
            <w:r w:rsidRPr="004206C5">
              <w:rPr>
                <w:rStyle w:val="Lienhypertexte"/>
                <w:noProof/>
              </w:rPr>
              <w:t>Approbations signées</w:t>
            </w:r>
            <w:r>
              <w:rPr>
                <w:noProof/>
                <w:webHidden/>
              </w:rPr>
              <w:tab/>
            </w:r>
            <w:r>
              <w:rPr>
                <w:noProof/>
                <w:webHidden/>
              </w:rPr>
              <w:fldChar w:fldCharType="begin"/>
            </w:r>
            <w:r>
              <w:rPr>
                <w:noProof/>
                <w:webHidden/>
              </w:rPr>
              <w:instrText xml:space="preserve"> PAGEREF _Toc110955261 \h </w:instrText>
            </w:r>
            <w:r>
              <w:rPr>
                <w:noProof/>
                <w:webHidden/>
              </w:rPr>
            </w:r>
            <w:r>
              <w:rPr>
                <w:noProof/>
                <w:webHidden/>
              </w:rPr>
              <w:fldChar w:fldCharType="separate"/>
            </w:r>
            <w:r>
              <w:rPr>
                <w:noProof/>
                <w:webHidden/>
              </w:rPr>
              <w:t>12</w:t>
            </w:r>
            <w:r>
              <w:rPr>
                <w:noProof/>
                <w:webHidden/>
              </w:rPr>
              <w:fldChar w:fldCharType="end"/>
            </w:r>
          </w:hyperlink>
        </w:p>
        <w:p w14:paraId="0BB86D5A" w14:textId="4944F9FF" w:rsidR="00265431" w:rsidRDefault="00265431" w:rsidP="00265431">
          <w:r>
            <w:fldChar w:fldCharType="end"/>
          </w:r>
        </w:p>
      </w:sdtContent>
    </w:sdt>
    <w:p w14:paraId="3D47CB6B" w14:textId="77777777" w:rsidR="00265431" w:rsidRDefault="00265431" w:rsidP="00265431">
      <w:pPr>
        <w:pStyle w:val="Standard"/>
        <w:shd w:val="clear" w:color="auto" w:fill="FFFFFF"/>
        <w:spacing w:after="240" w:line="240" w:lineRule="auto"/>
      </w:pPr>
    </w:p>
    <w:p w14:paraId="0653AAC8" w14:textId="77777777" w:rsidR="00265431" w:rsidRDefault="00265431" w:rsidP="00265431">
      <w:pPr>
        <w:widowControl w:val="0"/>
        <w:rPr>
          <w:color w:val="24292E"/>
          <w:sz w:val="24"/>
          <w:szCs w:val="24"/>
        </w:rPr>
      </w:pPr>
      <w:r>
        <w:br w:type="page"/>
      </w:r>
    </w:p>
    <w:p w14:paraId="6D924E04" w14:textId="311F5355" w:rsidR="00D87331" w:rsidRDefault="00265431" w:rsidP="00265431">
      <w:pPr>
        <w:pStyle w:val="Titre1"/>
      </w:pPr>
      <w:bookmarkStart w:id="1" w:name="_Toc110955238"/>
      <w:r>
        <w:lastRenderedPageBreak/>
        <w:t>Information sur le document</w:t>
      </w:r>
      <w:bookmarkEnd w:id="1"/>
    </w:p>
    <w:p w14:paraId="19CCA8F7" w14:textId="77777777" w:rsidR="00D87331" w:rsidRDefault="00D87331" w:rsidP="00D87331"/>
    <w:tbl>
      <w:tblPr>
        <w:tblStyle w:val="TableauGrille1Clair-Accentuation1"/>
        <w:tblW w:w="9360" w:type="dxa"/>
        <w:tblLayout w:type="fixed"/>
        <w:tblLook w:val="04A0" w:firstRow="1" w:lastRow="0" w:firstColumn="1" w:lastColumn="0" w:noHBand="0" w:noVBand="1"/>
      </w:tblPr>
      <w:tblGrid>
        <w:gridCol w:w="3256"/>
        <w:gridCol w:w="6104"/>
      </w:tblGrid>
      <w:tr w:rsidR="00265431" w14:paraId="347159EF" w14:textId="77777777" w:rsidTr="0030173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6" w:type="dxa"/>
          </w:tcPr>
          <w:p w14:paraId="5FF3EF8A" w14:textId="77777777" w:rsidR="00265431" w:rsidRDefault="00265431" w:rsidP="00534BD6">
            <w:pPr>
              <w:pStyle w:val="Standard"/>
              <w:spacing w:after="240" w:line="240" w:lineRule="auto"/>
            </w:pPr>
            <w:r>
              <w:rPr>
                <w:i/>
                <w:color w:val="24292E"/>
                <w:szCs w:val="24"/>
              </w:rPr>
              <w:t>Nom du projet</w:t>
            </w:r>
          </w:p>
        </w:tc>
        <w:tc>
          <w:tcPr>
            <w:tcW w:w="6104" w:type="dxa"/>
          </w:tcPr>
          <w:p w14:paraId="2C397CB1" w14:textId="77777777" w:rsidR="00265431" w:rsidRDefault="00265431" w:rsidP="00534BD6">
            <w:pPr>
              <w:pStyle w:val="Standard"/>
              <w:spacing w:after="240" w:line="240" w:lineRule="auto"/>
              <w:cnfStyle w:val="100000000000" w:firstRow="1" w:lastRow="0" w:firstColumn="0" w:lastColumn="0" w:oddVBand="0" w:evenVBand="0" w:oddHBand="0" w:evenHBand="0" w:firstRowFirstColumn="0" w:firstRowLastColumn="0" w:lastRowFirstColumn="0" w:lastRowLastColumn="0"/>
            </w:pPr>
            <w:r>
              <w:rPr>
                <w:color w:val="24292E"/>
                <w:szCs w:val="24"/>
              </w:rPr>
              <w:t>Projet Nouvelle plate-forme d’e-commerce</w:t>
            </w:r>
          </w:p>
        </w:tc>
      </w:tr>
      <w:tr w:rsidR="00265431" w14:paraId="291C572F"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7B93F22C" w14:textId="77777777" w:rsidR="00265431" w:rsidRDefault="00265431" w:rsidP="00534BD6">
            <w:pPr>
              <w:pStyle w:val="Standard"/>
              <w:spacing w:after="240" w:line="240" w:lineRule="auto"/>
            </w:pPr>
            <w:r>
              <w:rPr>
                <w:i/>
                <w:color w:val="24292E"/>
                <w:sz w:val="24"/>
                <w:szCs w:val="24"/>
              </w:rPr>
              <w:t>Préparé par :</w:t>
            </w:r>
          </w:p>
        </w:tc>
        <w:tc>
          <w:tcPr>
            <w:tcW w:w="6104" w:type="dxa"/>
          </w:tcPr>
          <w:p w14:paraId="75BE85B5"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Aloïs GRIMM</w:t>
            </w:r>
          </w:p>
        </w:tc>
      </w:tr>
      <w:tr w:rsidR="00265431" w14:paraId="71A47C86"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3F49653D" w14:textId="77777777" w:rsidR="00265431" w:rsidRDefault="00265431" w:rsidP="00534BD6">
            <w:pPr>
              <w:pStyle w:val="Standard"/>
              <w:spacing w:after="240" w:line="240" w:lineRule="auto"/>
            </w:pPr>
            <w:r>
              <w:rPr>
                <w:i/>
                <w:color w:val="24292E"/>
                <w:sz w:val="24"/>
                <w:szCs w:val="24"/>
              </w:rPr>
              <w:t>N° de version du document :</w:t>
            </w:r>
          </w:p>
        </w:tc>
        <w:tc>
          <w:tcPr>
            <w:tcW w:w="6104" w:type="dxa"/>
          </w:tcPr>
          <w:p w14:paraId="7DBDB3B7"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0.1</w:t>
            </w:r>
          </w:p>
        </w:tc>
      </w:tr>
      <w:tr w:rsidR="00265431" w14:paraId="097777B6"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4E4A030F" w14:textId="77777777" w:rsidR="00265431" w:rsidRDefault="00265431" w:rsidP="00534BD6">
            <w:pPr>
              <w:pStyle w:val="Standard"/>
              <w:spacing w:after="240" w:line="240" w:lineRule="auto"/>
            </w:pPr>
            <w:r>
              <w:rPr>
                <w:i/>
                <w:color w:val="24292E"/>
                <w:sz w:val="24"/>
                <w:szCs w:val="24"/>
              </w:rPr>
              <w:t>Titre :</w:t>
            </w:r>
          </w:p>
        </w:tc>
        <w:tc>
          <w:tcPr>
            <w:tcW w:w="6104" w:type="dxa"/>
          </w:tcPr>
          <w:p w14:paraId="08644353"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rPr>
                <w:i/>
                <w:color w:val="24292E"/>
                <w:sz w:val="24"/>
                <w:szCs w:val="24"/>
              </w:rPr>
              <w:t>Déclaration de travail d’architecture</w:t>
            </w:r>
          </w:p>
        </w:tc>
      </w:tr>
      <w:tr w:rsidR="00265431" w14:paraId="7B6330D5"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47382934" w14:textId="77777777" w:rsidR="00265431" w:rsidRDefault="00265431" w:rsidP="00534BD6">
            <w:pPr>
              <w:pStyle w:val="Standard"/>
              <w:spacing w:after="240" w:line="240" w:lineRule="auto"/>
            </w:pPr>
            <w:r>
              <w:rPr>
                <w:i/>
                <w:color w:val="24292E"/>
                <w:sz w:val="24"/>
                <w:szCs w:val="24"/>
              </w:rPr>
              <w:t>Date de version du document :</w:t>
            </w:r>
          </w:p>
        </w:tc>
        <w:tc>
          <w:tcPr>
            <w:tcW w:w="6104" w:type="dxa"/>
          </w:tcPr>
          <w:p w14:paraId="5091908C"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01/08/2022</w:t>
            </w:r>
          </w:p>
        </w:tc>
      </w:tr>
      <w:tr w:rsidR="00265431" w14:paraId="6D9C8BF1"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275563C0" w14:textId="77777777" w:rsidR="00265431" w:rsidRDefault="00265431" w:rsidP="00534BD6">
            <w:pPr>
              <w:pStyle w:val="Standard"/>
              <w:spacing w:after="240" w:line="240" w:lineRule="auto"/>
            </w:pPr>
            <w:r>
              <w:rPr>
                <w:i/>
                <w:color w:val="24292E"/>
                <w:sz w:val="24"/>
                <w:szCs w:val="24"/>
              </w:rPr>
              <w:t>Revu par :</w:t>
            </w:r>
          </w:p>
        </w:tc>
        <w:tc>
          <w:tcPr>
            <w:tcW w:w="6104" w:type="dxa"/>
          </w:tcPr>
          <w:p w14:paraId="11E086B5"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5E76869E"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29B1939D" w14:textId="77777777" w:rsidR="00265431" w:rsidRDefault="00265431" w:rsidP="00534BD6">
            <w:pPr>
              <w:pStyle w:val="Standard"/>
              <w:spacing w:after="240" w:line="240" w:lineRule="auto"/>
            </w:pPr>
            <w:r>
              <w:rPr>
                <w:i/>
                <w:color w:val="24292E"/>
                <w:sz w:val="24"/>
                <w:szCs w:val="24"/>
              </w:rPr>
              <w:t>Date de révision :</w:t>
            </w:r>
          </w:p>
        </w:tc>
        <w:tc>
          <w:tcPr>
            <w:tcW w:w="6104" w:type="dxa"/>
          </w:tcPr>
          <w:p w14:paraId="1C78B9A4"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77FAC476"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04174487" w14:textId="77777777" w:rsidR="00265431" w:rsidRDefault="00265431" w:rsidP="00534BD6">
            <w:pPr>
              <w:pStyle w:val="Standard"/>
              <w:spacing w:after="240" w:line="240" w:lineRule="auto"/>
            </w:pPr>
            <w:r>
              <w:rPr>
                <w:i/>
                <w:color w:val="24292E"/>
                <w:sz w:val="24"/>
                <w:szCs w:val="24"/>
              </w:rPr>
              <w:t>Liste de distribution :</w:t>
            </w:r>
          </w:p>
        </w:tc>
        <w:tc>
          <w:tcPr>
            <w:tcW w:w="6104" w:type="dxa"/>
          </w:tcPr>
          <w:p w14:paraId="0BAC9C74"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0FE45B65"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6A4FD727" w14:textId="77777777" w:rsidR="00265431" w:rsidRDefault="00265431" w:rsidP="00534BD6">
            <w:pPr>
              <w:pStyle w:val="Standard"/>
              <w:spacing w:after="240" w:line="240" w:lineRule="auto"/>
            </w:pPr>
            <w:r>
              <w:rPr>
                <w:color w:val="24292E"/>
                <w:sz w:val="24"/>
                <w:szCs w:val="24"/>
              </w:rPr>
              <w:t>De :</w:t>
            </w:r>
          </w:p>
        </w:tc>
        <w:tc>
          <w:tcPr>
            <w:tcW w:w="6104" w:type="dxa"/>
          </w:tcPr>
          <w:p w14:paraId="13FDEFC7"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64CAD68B"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4692EAB6" w14:textId="77777777" w:rsidR="00265431" w:rsidRDefault="00265431" w:rsidP="00534BD6">
            <w:pPr>
              <w:pStyle w:val="Standard"/>
              <w:spacing w:after="240" w:line="240" w:lineRule="auto"/>
            </w:pPr>
            <w:r>
              <w:rPr>
                <w:color w:val="24292E"/>
                <w:sz w:val="24"/>
                <w:szCs w:val="24"/>
              </w:rPr>
              <w:t>Date :</w:t>
            </w:r>
          </w:p>
        </w:tc>
        <w:tc>
          <w:tcPr>
            <w:tcW w:w="6104" w:type="dxa"/>
          </w:tcPr>
          <w:p w14:paraId="0D432ABA"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2F6F08E4"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54957C72" w14:textId="77777777" w:rsidR="00265431" w:rsidRDefault="00265431" w:rsidP="00534BD6">
            <w:pPr>
              <w:pStyle w:val="Standard"/>
              <w:spacing w:after="240" w:line="240" w:lineRule="auto"/>
            </w:pPr>
            <w:r>
              <w:rPr>
                <w:color w:val="24292E"/>
                <w:sz w:val="24"/>
                <w:szCs w:val="24"/>
              </w:rPr>
              <w:t>Email :</w:t>
            </w:r>
          </w:p>
        </w:tc>
        <w:tc>
          <w:tcPr>
            <w:tcW w:w="6104" w:type="dxa"/>
          </w:tcPr>
          <w:p w14:paraId="05D3F51D"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2D969982"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51B4E4E0" w14:textId="77777777" w:rsidR="00265431" w:rsidRDefault="00265431" w:rsidP="00534BD6">
            <w:pPr>
              <w:pStyle w:val="Standard"/>
              <w:spacing w:after="240" w:line="240" w:lineRule="auto"/>
            </w:pPr>
            <w:r>
              <w:rPr>
                <w:color w:val="24292E"/>
                <w:sz w:val="24"/>
                <w:szCs w:val="24"/>
              </w:rPr>
              <w:t>Pour Action :</w:t>
            </w:r>
          </w:p>
        </w:tc>
        <w:tc>
          <w:tcPr>
            <w:tcW w:w="6104" w:type="dxa"/>
          </w:tcPr>
          <w:p w14:paraId="23BD3B3F"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3D57750B"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058BDDDB" w14:textId="77777777" w:rsidR="00265431" w:rsidRDefault="00265431" w:rsidP="00534BD6">
            <w:pPr>
              <w:pStyle w:val="Standard"/>
              <w:spacing w:after="240" w:line="240" w:lineRule="auto"/>
            </w:pPr>
            <w:r>
              <w:rPr>
                <w:color w:val="24292E"/>
                <w:sz w:val="24"/>
                <w:szCs w:val="24"/>
              </w:rPr>
              <w:t>Date de rendu :</w:t>
            </w:r>
          </w:p>
        </w:tc>
        <w:tc>
          <w:tcPr>
            <w:tcW w:w="6104" w:type="dxa"/>
          </w:tcPr>
          <w:p w14:paraId="61CAD4ED"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0F3988FF"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5F3204E1" w14:textId="77777777" w:rsidR="00265431" w:rsidRDefault="00265431" w:rsidP="00534BD6">
            <w:pPr>
              <w:pStyle w:val="Standard"/>
              <w:spacing w:after="240" w:line="240" w:lineRule="auto"/>
            </w:pPr>
            <w:r>
              <w:rPr>
                <w:color w:val="24292E"/>
                <w:sz w:val="24"/>
                <w:szCs w:val="24"/>
              </w:rPr>
              <w:t>Email :</w:t>
            </w:r>
          </w:p>
        </w:tc>
        <w:tc>
          <w:tcPr>
            <w:tcW w:w="6104" w:type="dxa"/>
          </w:tcPr>
          <w:p w14:paraId="1CF21C6F"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265431" w14:paraId="644A0011"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2D495ABB" w14:textId="77777777" w:rsidR="00265431" w:rsidRDefault="00265431" w:rsidP="00534BD6">
            <w:pPr>
              <w:pStyle w:val="Standard"/>
              <w:spacing w:after="240" w:line="240" w:lineRule="auto"/>
            </w:pPr>
            <w:r>
              <w:rPr>
                <w:color w:val="24292E"/>
                <w:sz w:val="24"/>
                <w:szCs w:val="24"/>
              </w:rPr>
              <w:t>Types d’action :</w:t>
            </w:r>
          </w:p>
        </w:tc>
        <w:tc>
          <w:tcPr>
            <w:tcW w:w="6104" w:type="dxa"/>
          </w:tcPr>
          <w:p w14:paraId="722A8555"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Approbation, Révision, Information, Classement, Action requise, Participation à une réunion, Autre (à spécifier)</w:t>
            </w:r>
          </w:p>
        </w:tc>
      </w:tr>
      <w:tr w:rsidR="00265431" w14:paraId="55305418" w14:textId="77777777" w:rsidTr="00301736">
        <w:trPr>
          <w:trHeight w:val="460"/>
        </w:trPr>
        <w:tc>
          <w:tcPr>
            <w:cnfStyle w:val="001000000000" w:firstRow="0" w:lastRow="0" w:firstColumn="1" w:lastColumn="0" w:oddVBand="0" w:evenVBand="0" w:oddHBand="0" w:evenHBand="0" w:firstRowFirstColumn="0" w:firstRowLastColumn="0" w:lastRowFirstColumn="0" w:lastRowLastColumn="0"/>
            <w:tcW w:w="3256" w:type="dxa"/>
          </w:tcPr>
          <w:p w14:paraId="05F1857D" w14:textId="77777777" w:rsidR="00265431" w:rsidRDefault="00265431" w:rsidP="00534BD6">
            <w:pPr>
              <w:pStyle w:val="Standard"/>
              <w:spacing w:after="240" w:line="240" w:lineRule="auto"/>
            </w:pPr>
            <w:r>
              <w:rPr>
                <w:color w:val="24292E"/>
                <w:sz w:val="24"/>
                <w:szCs w:val="24"/>
              </w:rPr>
              <w:t>Historique de versions du document</w:t>
            </w:r>
          </w:p>
        </w:tc>
        <w:tc>
          <w:tcPr>
            <w:tcW w:w="6104" w:type="dxa"/>
          </w:tcPr>
          <w:p w14:paraId="1D9AC2CF"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Voir git</w:t>
            </w:r>
          </w:p>
        </w:tc>
      </w:tr>
    </w:tbl>
    <w:p w14:paraId="3A16EED7" w14:textId="77777777" w:rsidR="00265431" w:rsidRDefault="00265431" w:rsidP="00265431">
      <w:bookmarkStart w:id="2" w:name="_hmqh7agxnknc"/>
      <w:bookmarkEnd w:id="2"/>
    </w:p>
    <w:p w14:paraId="1CD58AF2" w14:textId="77777777" w:rsidR="00265431" w:rsidRDefault="00265431" w:rsidP="00265431">
      <w:r>
        <w:br w:type="page"/>
      </w:r>
    </w:p>
    <w:p w14:paraId="47401B6A" w14:textId="77777777" w:rsidR="00265431" w:rsidRDefault="00265431" w:rsidP="00265431">
      <w:pPr>
        <w:pStyle w:val="Titre1"/>
      </w:pPr>
      <w:bookmarkStart w:id="3" w:name="_Toc110955239"/>
      <w:r>
        <w:lastRenderedPageBreak/>
        <w:t>Objet de ce document</w:t>
      </w:r>
      <w:bookmarkEnd w:id="3"/>
    </w:p>
    <w:p w14:paraId="01687F83" w14:textId="77777777" w:rsidR="00265431" w:rsidRDefault="00265431" w:rsidP="00265431">
      <w:r>
        <w:t xml:space="preserve">Ce document est une Déclaration de travail d’architecture pour le « projet </w:t>
      </w:r>
      <w:r>
        <w:rPr>
          <w:b/>
          <w:bCs/>
        </w:rPr>
        <w:t>Nouvelle plate-forme d’e-commerce</w:t>
      </w:r>
      <w:r>
        <w:t xml:space="preserve"> ».</w:t>
      </w:r>
    </w:p>
    <w:p w14:paraId="44BC5007" w14:textId="77777777" w:rsidR="00265431" w:rsidRDefault="00265431" w:rsidP="00265431">
      <w:r>
        <w:t>Nous définirons le périmètre et l’approche qui seront utilisés pour mener à bien ce projet d’architecture. Ce document permettra de mesurer la réussite de l’exécution du projet d’architecture et formera la base de l’accord contractuel entre les différentes parties prenantes. Les informations de ce document se situe à un haut niveau.</w:t>
      </w:r>
    </w:p>
    <w:p w14:paraId="30D3312B" w14:textId="77777777" w:rsidR="00265431" w:rsidRDefault="00265431" w:rsidP="00265431">
      <w:r>
        <w:t>Cette déclaration de travail d’architecture est déposée sur le dépôt GIT du projet, et respectera les standard TOGAF.</w:t>
      </w:r>
    </w:p>
    <w:p w14:paraId="31121577" w14:textId="77777777" w:rsidR="00265431" w:rsidRDefault="00265431" w:rsidP="00265431">
      <w:pPr>
        <w:pStyle w:val="Titre1"/>
      </w:pPr>
      <w:bookmarkStart w:id="4" w:name="_e5i2xb3d5iqj"/>
      <w:bookmarkStart w:id="5" w:name="_Toc110955240"/>
      <w:bookmarkEnd w:id="4"/>
      <w:r>
        <w:t>Déclaration de travail d’architecture</w:t>
      </w:r>
      <w:bookmarkEnd w:id="5"/>
    </w:p>
    <w:p w14:paraId="1DCE3DB7" w14:textId="77777777" w:rsidR="00265431" w:rsidRDefault="00265431" w:rsidP="007B1BD1">
      <w:pPr>
        <w:pStyle w:val="Titre2"/>
      </w:pPr>
      <w:bookmarkStart w:id="6" w:name="_ilp0kk67i0xc"/>
      <w:bookmarkStart w:id="7" w:name="_Toc110955241"/>
      <w:bookmarkEnd w:id="6"/>
      <w:r>
        <w:t>Requête du projet et contexte</w:t>
      </w:r>
      <w:bookmarkEnd w:id="7"/>
    </w:p>
    <w:p w14:paraId="0C2253E6" w14:textId="77777777" w:rsidR="00265431" w:rsidRDefault="00265431" w:rsidP="00265431">
      <w:r>
        <w:t xml:space="preserve">La plateforme historique de </w:t>
      </w:r>
      <w:proofErr w:type="spellStart"/>
      <w:r>
        <w:t>Foosus</w:t>
      </w:r>
      <w:proofErr w:type="spellEnd"/>
      <w:r>
        <w:t xml:space="preserve"> a évolué rapidement en utilisant des technologies hétérogènes sans vision d’architecture. Elle a désormais atteint un stade critique où les évolutions sont devenues périlleuses, et la maintenance très consommatrice de ressources. De plus, elle n’est plus adaptée aux ambitions de </w:t>
      </w:r>
      <w:proofErr w:type="spellStart"/>
      <w:r>
        <w:t>Foosus</w:t>
      </w:r>
      <w:proofErr w:type="spellEnd"/>
      <w:r>
        <w:t>. Les équipes de développement sont pleinement investies dans l’extinction d’incendies et dans son maintien en état de marche, ce qui a ralenti notre capacité à livrer de nouvelles fonctionnalités et à rester compétitifs au sein d’un marché nouveau et imprévisible.</w:t>
      </w:r>
    </w:p>
    <w:p w14:paraId="48901A46" w14:textId="77777777" w:rsidR="00265431" w:rsidRDefault="00265431" w:rsidP="00265431">
      <w:r>
        <w:t>Les analyses de marché indiquent que notre correspondance avec le marché a été éclipsée par l’instabilité de la plateforme et par une image de marque négative causée par des interruptions de service visibles par le public.</w:t>
      </w:r>
    </w:p>
    <w:p w14:paraId="2C874598" w14:textId="77777777" w:rsidR="00265431" w:rsidRDefault="00265431" w:rsidP="00265431">
      <w:r>
        <w:t>En réponse à un fort déclin des inscriptions utilisateurs, nous souhaitons conserver la plateforme existante en mode maintenance et restructurer les équipes afin de livrer une plateforme à l’architecture travaillée, qui lui permette de grandir de manière alignée sur notre vision business de soutien aux marchés locaux. Les inscriptions constituent une métrique clé aux yeux de nos investisseurs et ne peuvent être améliorées que par l’agilité nécessaire pour innover rapidement et expérimenter avec des variantes d’offres produit existantes.</w:t>
      </w:r>
    </w:p>
    <w:p w14:paraId="0B91CEBA" w14:textId="77777777" w:rsidR="00265431" w:rsidRDefault="00265431" w:rsidP="00265431">
      <w:r>
        <w:t>Notre objectif business est de sortir de manière rapide et itérative un nouveau produit qui pourra coexister dans un premier temps avec la plateforme existante, avant de la remplacer.</w:t>
      </w:r>
    </w:p>
    <w:p w14:paraId="73B46346" w14:textId="77777777" w:rsidR="00265431" w:rsidRDefault="00265431" w:rsidP="00265431">
      <w:r>
        <w:t>L’objectif de ce projet est de mettre en place les contraintes et la direction architecturales permettant d’itérer rapidement vers nos objectifs business.</w:t>
      </w:r>
    </w:p>
    <w:p w14:paraId="6A516CFD" w14:textId="77777777" w:rsidR="00265431" w:rsidRPr="007B1BD1" w:rsidRDefault="00265431" w:rsidP="007B1BD1">
      <w:pPr>
        <w:pStyle w:val="Titre2"/>
      </w:pPr>
      <w:bookmarkStart w:id="8" w:name="_athc8aljm81"/>
      <w:bookmarkStart w:id="9" w:name="_Toc110955242"/>
      <w:bookmarkEnd w:id="8"/>
      <w:r w:rsidRPr="007B1BD1">
        <w:t>Description du projet et périmètre</w:t>
      </w:r>
      <w:bookmarkEnd w:id="9"/>
    </w:p>
    <w:p w14:paraId="50CF09CA" w14:textId="77777777" w:rsidR="00265431" w:rsidRDefault="00265431" w:rsidP="00265431">
      <w:r>
        <w:t xml:space="preserve">Le but est de développer une nouvelle solution d’e-commerce </w:t>
      </w:r>
      <w:proofErr w:type="spellStart"/>
      <w:r>
        <w:t>géociblée</w:t>
      </w:r>
      <w:proofErr w:type="spellEnd"/>
      <w:r>
        <w:t xml:space="preserve"> utilisant une nouvelle architecture. Elle tournera en parallèle de la solution actuelle, et les clients seront migré au fur et à mesure sur la nouvelle solution. La plateforme actuelle est dès maintenant en mode maintenance, et ne recevra plus aucune mise à jour. Une équipe réduite se chargera de maintenir son bon fonctionnement le temps que la nouvelle plateforme soit opérationnelle.</w:t>
      </w:r>
    </w:p>
    <w:p w14:paraId="644787F9" w14:textId="77777777" w:rsidR="00265431" w:rsidRDefault="00265431" w:rsidP="00265431">
      <w:r>
        <w:t xml:space="preserve">Vue la forte concurrence sur le secteur, et l’importance pour </w:t>
      </w:r>
      <w:proofErr w:type="spellStart"/>
      <w:r>
        <w:t>Foosus</w:t>
      </w:r>
      <w:proofErr w:type="spellEnd"/>
      <w:r>
        <w:t xml:space="preserve"> de s’adapter en proposant de nouvelles solutions logicielles, les efforts de déploiement pourront être portés sur les micro services offrant de nouvelles fonctionnalisées indispensable et appelé par l’ancienne plateforme. Un planning de déploiement suivant cet objectif sera établi.</w:t>
      </w:r>
    </w:p>
    <w:p w14:paraId="27383586" w14:textId="77777777" w:rsidR="00265431" w:rsidRPr="007B1BD1" w:rsidRDefault="00265431" w:rsidP="007B1BD1">
      <w:pPr>
        <w:pStyle w:val="Titre2"/>
      </w:pPr>
      <w:bookmarkStart w:id="10" w:name="_vovrc4yiueab"/>
      <w:bookmarkStart w:id="11" w:name="_Toc110955243"/>
      <w:bookmarkEnd w:id="10"/>
      <w:r w:rsidRPr="007B1BD1">
        <w:t>Vue d’ensemble</w:t>
      </w:r>
      <w:bookmarkEnd w:id="11"/>
    </w:p>
    <w:p w14:paraId="326A15E5" w14:textId="77777777" w:rsidR="00265431" w:rsidRDefault="00265431" w:rsidP="00265431">
      <w:r>
        <w:t>Le projet consiste à déployer une nouvelle plateforme d’e-commerce qui remplacera au fur et à mesure la plateforme actuelle. Vu l’urgence actuelle en termes de perte de part de marché et le budget disponible, développer une infrastructure matérielle en interne demanderait un trop gros investissement. De nombreuses sociétés proposent des solutions d’hébergements performantes et compatible avec les valeurs de développement durable et les pratiques LEAN. Une analyse de marché sera donc effectuée afin de sélectionner le prestataire chez qui l’infrastructure sera hébergée.</w:t>
      </w:r>
    </w:p>
    <w:p w14:paraId="0B7296B2" w14:textId="782DA7AA" w:rsidR="00265431" w:rsidRDefault="00265431" w:rsidP="00265431">
      <w:r>
        <w:t xml:space="preserve">Une architecture de type </w:t>
      </w:r>
      <w:proofErr w:type="spellStart"/>
      <w:r>
        <w:t>microservice</w:t>
      </w:r>
      <w:proofErr w:type="spellEnd"/>
      <w:r>
        <w:t xml:space="preserve"> sera probablement le meilleur choix, celle-ci se prête naturellement bien aux méthodes agiles ainsi qu’</w:t>
      </w:r>
      <w:r w:rsidR="006D6281">
        <w:t>au</w:t>
      </w:r>
      <w:r>
        <w:t xml:space="preserve"> Kanban, déjà en place chez </w:t>
      </w:r>
      <w:proofErr w:type="spellStart"/>
      <w:r>
        <w:t>Foosus</w:t>
      </w:r>
      <w:proofErr w:type="spellEnd"/>
      <w:r>
        <w:t xml:space="preserve">. Elle est également compatible avec la production sans gaspillage promu par les méthodes LEAN. </w:t>
      </w:r>
    </w:p>
    <w:p w14:paraId="460BEBDA" w14:textId="77777777" w:rsidR="00265431" w:rsidRPr="007B1BD1" w:rsidRDefault="00265431" w:rsidP="007B1BD1">
      <w:pPr>
        <w:pStyle w:val="Titre2"/>
      </w:pPr>
      <w:bookmarkStart w:id="12" w:name="_ktm8j1m5rj2m"/>
      <w:bookmarkStart w:id="13" w:name="_Toc110955244"/>
      <w:bookmarkEnd w:id="12"/>
      <w:r w:rsidRPr="007B1BD1">
        <w:t>Alignement stratégique</w:t>
      </w:r>
      <w:bookmarkEnd w:id="13"/>
    </w:p>
    <w:p w14:paraId="5263E515" w14:textId="77777777" w:rsidR="00265431" w:rsidRDefault="00265431" w:rsidP="00265431">
      <w:r>
        <w:t xml:space="preserve">L’étude de marché montre que les clients se tournent de plus en plus vers les produits locaux. Les outils concurrents ne permettent pas de faire de recherche géolocalisée, </w:t>
      </w:r>
      <w:proofErr w:type="spellStart"/>
      <w:r>
        <w:t>Foosus</w:t>
      </w:r>
      <w:proofErr w:type="spellEnd"/>
      <w:r>
        <w:t xml:space="preserve"> souhaite se lancer sur ce marché de niche pour permettre de relancer les inscriptions vers sa plateforme.</w:t>
      </w:r>
    </w:p>
    <w:p w14:paraId="1D2E0769" w14:textId="77777777" w:rsidR="00265431" w:rsidRDefault="00265431" w:rsidP="00265431">
      <w:proofErr w:type="spellStart"/>
      <w:r>
        <w:t>Foosus</w:t>
      </w:r>
      <w:proofErr w:type="spellEnd"/>
      <w:r>
        <w:t xml:space="preserve"> est une entreprise qui porte des valeurs écoresponsables. La nouvelle architecture sera construite en utilisant au maximum les principes du Green IT : </w:t>
      </w:r>
    </w:p>
    <w:p w14:paraId="09DF1A9E" w14:textId="77777777" w:rsidR="00265431" w:rsidRDefault="00265431" w:rsidP="007F4AE5">
      <w:pPr>
        <w:pStyle w:val="Listepuces"/>
      </w:pPr>
      <w:r w:rsidRPr="0018297E">
        <w:t>Les serveurs faiblement chargés seront virtualisés</w:t>
      </w:r>
    </w:p>
    <w:p w14:paraId="4F0CE036" w14:textId="77777777" w:rsidR="00265431" w:rsidRPr="0018297E" w:rsidRDefault="00265431" w:rsidP="007F4AE5">
      <w:pPr>
        <w:pStyle w:val="Listepuces"/>
      </w:pPr>
      <w:r w:rsidRPr="0018297E">
        <w:t>Un orchestrateur sera utilisé pour allumer et éteindre des services selon la charge</w:t>
      </w:r>
    </w:p>
    <w:p w14:paraId="3C025607" w14:textId="77777777" w:rsidR="00265431" w:rsidRPr="0018297E" w:rsidRDefault="00265431" w:rsidP="007F4AE5">
      <w:pPr>
        <w:pStyle w:val="Listepuces"/>
      </w:pPr>
      <w:r w:rsidRPr="0018297E">
        <w:t>Les documents destinés à être imprimé seront optimisé pour une impression noire et blanc</w:t>
      </w:r>
    </w:p>
    <w:p w14:paraId="40AB1F4A" w14:textId="77777777" w:rsidR="00265431" w:rsidRPr="0018297E" w:rsidRDefault="00265431" w:rsidP="007F4AE5">
      <w:pPr>
        <w:pStyle w:val="Listepuces"/>
      </w:pPr>
      <w:r w:rsidRPr="0018297E">
        <w:t>Les serveurs seront hébergés dans un datacenter ISO 50001</w:t>
      </w:r>
    </w:p>
    <w:p w14:paraId="7FDC1E10" w14:textId="77777777" w:rsidR="00265431" w:rsidRPr="0018297E" w:rsidRDefault="00265431" w:rsidP="007F4AE5">
      <w:pPr>
        <w:pStyle w:val="Listepuces"/>
      </w:pPr>
      <w:r w:rsidRPr="0018297E">
        <w:t>Les nouveaux serveurs seront choisis en fonction de leurs performances énergétiques</w:t>
      </w:r>
    </w:p>
    <w:p w14:paraId="3A7A5741" w14:textId="3EE94BC7" w:rsidR="00265431" w:rsidRDefault="00265431" w:rsidP="007F4AE5">
      <w:pPr>
        <w:pStyle w:val="Listepuces"/>
      </w:pPr>
      <w:r w:rsidRPr="0018297E">
        <w:t>Les anciens serveurs devront être réutilisé autant que possible, ou vendu à un broker pour qu’ils aient une seconde vie.</w:t>
      </w:r>
    </w:p>
    <w:p w14:paraId="170CF2DA" w14:textId="66CD5BB3" w:rsidR="000E74ED" w:rsidRDefault="000E74ED">
      <w:pPr>
        <w:rPr>
          <w:color w:val="505050" w:themeColor="text2"/>
        </w:rPr>
      </w:pPr>
      <w:r>
        <w:br w:type="page"/>
      </w:r>
    </w:p>
    <w:p w14:paraId="723A1B7B" w14:textId="77777777" w:rsidR="00265431" w:rsidRPr="007B1BD1" w:rsidRDefault="00265431" w:rsidP="007B1BD1">
      <w:pPr>
        <w:pStyle w:val="Titre1"/>
      </w:pPr>
      <w:bookmarkStart w:id="14" w:name="_f3fw35a3zn8p"/>
      <w:bookmarkStart w:id="15" w:name="_Toc110955245"/>
      <w:bookmarkEnd w:id="14"/>
      <w:r w:rsidRPr="007B1BD1">
        <w:t>Objectifs et périmètre</w:t>
      </w:r>
      <w:bookmarkEnd w:id="15"/>
    </w:p>
    <w:p w14:paraId="751DC856" w14:textId="4C1B4228" w:rsidR="00265431" w:rsidRDefault="00265431" w:rsidP="00265431">
      <w:bookmarkStart w:id="16" w:name="_vh2ep6q51w72"/>
      <w:bookmarkEnd w:id="16"/>
    </w:p>
    <w:tbl>
      <w:tblPr>
        <w:tblStyle w:val="TableauGrille1Clair-Accentuation1"/>
        <w:tblW w:w="9000" w:type="dxa"/>
        <w:tblLayout w:type="fixed"/>
        <w:tblLook w:val="04A0" w:firstRow="1" w:lastRow="0" w:firstColumn="1" w:lastColumn="0" w:noHBand="0" w:noVBand="1"/>
      </w:tblPr>
      <w:tblGrid>
        <w:gridCol w:w="4500"/>
        <w:gridCol w:w="4500"/>
      </w:tblGrid>
      <w:tr w:rsidR="00265431" w14:paraId="60332E0E" w14:textId="77777777" w:rsidTr="002903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dxa"/>
          </w:tcPr>
          <w:p w14:paraId="129B8B26" w14:textId="77777777" w:rsidR="00265431" w:rsidRDefault="00265431" w:rsidP="00534BD6">
            <w:pPr>
              <w:pStyle w:val="Standard"/>
              <w:spacing w:after="240" w:line="240" w:lineRule="auto"/>
              <w:jc w:val="center"/>
            </w:pPr>
            <w:r>
              <w:rPr>
                <w:i/>
                <w:color w:val="24292E"/>
                <w:szCs w:val="24"/>
              </w:rPr>
              <w:t>Objectif Business</w:t>
            </w:r>
          </w:p>
        </w:tc>
        <w:tc>
          <w:tcPr>
            <w:tcW w:w="0" w:type="dxa"/>
          </w:tcPr>
          <w:p w14:paraId="52DF6BB0" w14:textId="655EC8D9" w:rsidR="00265431" w:rsidRPr="000E74ED" w:rsidRDefault="00265431" w:rsidP="000E74ED">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i/>
                <w:color w:val="24292E"/>
                <w:szCs w:val="24"/>
              </w:rPr>
              <w:t>Notes</w:t>
            </w:r>
          </w:p>
        </w:tc>
      </w:tr>
      <w:tr w:rsidR="00265431" w14:paraId="37D286F5"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267AB73D" w14:textId="77777777" w:rsidR="00265431" w:rsidRDefault="00265431" w:rsidP="00534BD6">
            <w:pPr>
              <w:pStyle w:val="Standard"/>
              <w:spacing w:after="240" w:line="240" w:lineRule="auto"/>
            </w:pPr>
            <w:r>
              <w:rPr>
                <w:color w:val="24292E"/>
                <w:sz w:val="24"/>
                <w:szCs w:val="24"/>
              </w:rPr>
              <w:t>Tirer parti de la géolocalisation pour relier des fournisseurs et des consommateurs.</w:t>
            </w:r>
          </w:p>
        </w:tc>
        <w:tc>
          <w:tcPr>
            <w:tcW w:w="0" w:type="dxa"/>
          </w:tcPr>
          <w:p w14:paraId="4CD46511"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Inclure un calculateur de distance</w:t>
            </w:r>
          </w:p>
          <w:p w14:paraId="0B362913"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Trier les résultats en tenant compte du lieu de résidence</w:t>
            </w:r>
          </w:p>
        </w:tc>
      </w:tr>
      <w:tr w:rsidR="00265431" w14:paraId="48533029"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229042AB" w14:textId="77777777" w:rsidR="00265431" w:rsidRDefault="00265431" w:rsidP="00534BD6">
            <w:pPr>
              <w:pStyle w:val="Standard"/>
              <w:spacing w:after="240" w:line="240" w:lineRule="auto"/>
            </w:pPr>
            <w:r>
              <w:rPr>
                <w:color w:val="24292E"/>
                <w:sz w:val="24"/>
                <w:szCs w:val="24"/>
              </w:rPr>
              <w:t>Proposer le service dans le monde entier.</w:t>
            </w:r>
          </w:p>
        </w:tc>
        <w:tc>
          <w:tcPr>
            <w:tcW w:w="0" w:type="dxa"/>
          </w:tcPr>
          <w:p w14:paraId="135A4F8C"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Proposer une interface multilingue</w:t>
            </w:r>
          </w:p>
          <w:p w14:paraId="3C46BABE" w14:textId="77777777" w:rsidR="00265431" w:rsidRPr="00207894"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Développer une architecture scalable</w:t>
            </w:r>
          </w:p>
          <w:p w14:paraId="0AAA74E5" w14:textId="545FA3A9" w:rsidR="00207894" w:rsidRDefault="00207894"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Choisir un</w:t>
            </w:r>
            <w:r w:rsidR="00FB526D">
              <w:rPr>
                <w:color w:val="24292E"/>
                <w:sz w:val="24"/>
                <w:szCs w:val="24"/>
              </w:rPr>
              <w:t>e plateforme d’hébergement adaptée</w:t>
            </w:r>
          </w:p>
        </w:tc>
      </w:tr>
      <w:tr w:rsidR="00265431" w14:paraId="0A52F338"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3A6B6CDC" w14:textId="77777777" w:rsidR="00265431" w:rsidRDefault="00265431" w:rsidP="00534BD6">
            <w:pPr>
              <w:pStyle w:val="Standard"/>
              <w:spacing w:after="240" w:line="240" w:lineRule="auto"/>
            </w:pPr>
            <w:r>
              <w:rPr>
                <w:color w:val="24292E"/>
                <w:sz w:val="24"/>
                <w:szCs w:val="24"/>
              </w:rPr>
              <w:t>Mise à jour sans interruptions</w:t>
            </w:r>
          </w:p>
        </w:tc>
        <w:tc>
          <w:tcPr>
            <w:tcW w:w="0" w:type="dxa"/>
          </w:tcPr>
          <w:p w14:paraId="463C1734"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Utilisé une architecture micro services</w:t>
            </w:r>
          </w:p>
        </w:tc>
      </w:tr>
      <w:tr w:rsidR="00265431" w14:paraId="45EF0064"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2B497034" w14:textId="77777777" w:rsidR="00265431" w:rsidRDefault="00265431" w:rsidP="00534BD6">
            <w:pPr>
              <w:pStyle w:val="Standard"/>
              <w:spacing w:after="240" w:line="240" w:lineRule="auto"/>
            </w:pPr>
            <w:r>
              <w:rPr>
                <w:color w:val="24292E"/>
                <w:sz w:val="24"/>
                <w:szCs w:val="24"/>
              </w:rPr>
              <w:t>S’adapter au terminal et au réseau</w:t>
            </w:r>
          </w:p>
        </w:tc>
        <w:tc>
          <w:tcPr>
            <w:tcW w:w="0" w:type="dxa"/>
          </w:tcPr>
          <w:p w14:paraId="1B663415" w14:textId="6F9BB77A" w:rsidR="00FB526D" w:rsidRDefault="00FB526D"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Utiliser un </w:t>
            </w:r>
            <w:proofErr w:type="spellStart"/>
            <w:r>
              <w:rPr>
                <w:color w:val="24292E"/>
                <w:sz w:val="24"/>
                <w:szCs w:val="24"/>
              </w:rPr>
              <w:t>front-end</w:t>
            </w:r>
            <w:proofErr w:type="spellEnd"/>
            <w:r>
              <w:rPr>
                <w:color w:val="24292E"/>
                <w:sz w:val="24"/>
                <w:szCs w:val="24"/>
              </w:rPr>
              <w:t xml:space="preserve"> adapté</w:t>
            </w:r>
          </w:p>
          <w:p w14:paraId="3B6251F5" w14:textId="7F81596F" w:rsidR="00265431" w:rsidRDefault="00FB526D"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Développer</w:t>
            </w:r>
            <w:r w:rsidR="00265431">
              <w:rPr>
                <w:color w:val="24292E"/>
                <w:sz w:val="24"/>
                <w:szCs w:val="24"/>
              </w:rPr>
              <w:t xml:space="preserve"> une interface responsive </w:t>
            </w:r>
          </w:p>
        </w:tc>
      </w:tr>
      <w:tr w:rsidR="00265431" w14:paraId="28F2EE89"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7CEED4BD" w14:textId="77777777" w:rsidR="00265431" w:rsidRDefault="00265431" w:rsidP="00534BD6">
            <w:pPr>
              <w:pStyle w:val="Standard"/>
              <w:spacing w:after="240" w:line="240" w:lineRule="auto"/>
            </w:pPr>
            <w:r>
              <w:rPr>
                <w:color w:val="24292E"/>
                <w:sz w:val="24"/>
                <w:szCs w:val="24"/>
              </w:rPr>
              <w:t>Gérer les rôles (fournisseur, backoffice, consommateur)</w:t>
            </w:r>
          </w:p>
        </w:tc>
        <w:tc>
          <w:tcPr>
            <w:tcW w:w="0" w:type="dxa"/>
          </w:tcPr>
          <w:p w14:paraId="716463BF"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Authentification</w:t>
            </w:r>
          </w:p>
          <w:p w14:paraId="335397CA"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Sécurité basée sur les rôles</w:t>
            </w:r>
          </w:p>
        </w:tc>
      </w:tr>
      <w:tr w:rsidR="00265431" w14:paraId="5CE2C715"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0AB5C28F" w14:textId="77777777" w:rsidR="00265431" w:rsidRDefault="00265431" w:rsidP="00534BD6">
            <w:pPr>
              <w:pStyle w:val="Standard"/>
              <w:spacing w:after="240" w:line="240" w:lineRule="auto"/>
            </w:pPr>
            <w:r>
              <w:rPr>
                <w:color w:val="24292E"/>
                <w:sz w:val="24"/>
                <w:szCs w:val="24"/>
              </w:rPr>
              <w:t>Système rapidement opérationnel</w:t>
            </w:r>
          </w:p>
        </w:tc>
        <w:tc>
          <w:tcPr>
            <w:tcW w:w="0" w:type="dxa"/>
          </w:tcPr>
          <w:p w14:paraId="79F591AE"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Développement agile</w:t>
            </w:r>
          </w:p>
        </w:tc>
      </w:tr>
      <w:tr w:rsidR="00265431" w14:paraId="01D3AFB9"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02FC48AC" w14:textId="77777777" w:rsidR="00265431" w:rsidRDefault="00265431" w:rsidP="00534BD6">
            <w:pPr>
              <w:pStyle w:val="Standard"/>
              <w:spacing w:after="240" w:line="240" w:lineRule="auto"/>
            </w:pPr>
            <w:r>
              <w:t>Visualisation des informations statistiques des produits. (Ex indice glycémique)</w:t>
            </w:r>
          </w:p>
        </w:tc>
        <w:tc>
          <w:tcPr>
            <w:tcW w:w="0" w:type="dxa"/>
          </w:tcPr>
          <w:p w14:paraId="237CB25F" w14:textId="77777777" w:rsidR="00265431" w:rsidRDefault="00265431"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Développer une base de données produit permettant de filtrer sur diverses caractéristiques.</w:t>
            </w:r>
          </w:p>
        </w:tc>
      </w:tr>
      <w:tr w:rsidR="00FB526D" w14:paraId="2DF7313E"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68B90CB4" w14:textId="606077F5" w:rsidR="00FB526D" w:rsidRDefault="00FB526D" w:rsidP="00534BD6">
            <w:pPr>
              <w:pStyle w:val="Standard"/>
              <w:spacing w:after="240" w:line="240" w:lineRule="auto"/>
            </w:pPr>
            <w:r>
              <w:t>Fournir des KPI pertinent</w:t>
            </w:r>
          </w:p>
        </w:tc>
        <w:tc>
          <w:tcPr>
            <w:tcW w:w="0" w:type="dxa"/>
          </w:tcPr>
          <w:p w14:paraId="48A678CB" w14:textId="77777777" w:rsidR="00FB526D" w:rsidRDefault="00FB526D"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Collecter les métriques</w:t>
            </w:r>
          </w:p>
          <w:p w14:paraId="1E293587" w14:textId="3339D132" w:rsidR="00FB526D" w:rsidRDefault="00FB526D" w:rsidP="00265431">
            <w:pPr>
              <w:pStyle w:val="Standard"/>
              <w:numPr>
                <w:ilvl w:val="0"/>
                <w:numId w:val="1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Mettre en place une interface de supervision</w:t>
            </w:r>
          </w:p>
        </w:tc>
      </w:tr>
    </w:tbl>
    <w:p w14:paraId="6C630454" w14:textId="706E671F" w:rsidR="00FB526D" w:rsidRDefault="00FB526D" w:rsidP="00FB526D">
      <w:bookmarkStart w:id="17" w:name="_ge95hgvk00sn"/>
      <w:bookmarkStart w:id="18" w:name="_n43tpb6c758n"/>
      <w:bookmarkEnd w:id="17"/>
      <w:bookmarkEnd w:id="18"/>
    </w:p>
    <w:p w14:paraId="56770347" w14:textId="77777777" w:rsidR="00FB526D" w:rsidRDefault="00FB526D">
      <w:r>
        <w:br w:type="page"/>
      </w:r>
    </w:p>
    <w:p w14:paraId="75C446A2" w14:textId="4875DB18" w:rsidR="00265431" w:rsidRPr="007B1BD1" w:rsidRDefault="00265431" w:rsidP="007B1BD1">
      <w:pPr>
        <w:pStyle w:val="Titre2"/>
      </w:pPr>
      <w:bookmarkStart w:id="19" w:name="_Toc110955246"/>
      <w:r w:rsidRPr="007B1BD1">
        <w:t>Parties prenantes, préoccupations, et visions</w:t>
      </w:r>
      <w:bookmarkEnd w:id="19"/>
    </w:p>
    <w:p w14:paraId="05D6BAE7" w14:textId="77777777" w:rsidR="00265431" w:rsidRDefault="00265431" w:rsidP="00265431">
      <w:r>
        <w:t>Le tableau suivant montre les parties prenantes qui utilisent ce document, leurs préoccupations, et la façon dont le travail d’architecture répondra à ces préoccupations par l’expression de plusieurs visions.</w:t>
      </w:r>
    </w:p>
    <w:p w14:paraId="19CCE1BF" w14:textId="77777777" w:rsidR="00265431" w:rsidRDefault="00265431" w:rsidP="00265431"/>
    <w:tbl>
      <w:tblPr>
        <w:tblStyle w:val="TableauGrille1Clair-Accentuation1"/>
        <w:tblW w:w="9360" w:type="dxa"/>
        <w:tblLayout w:type="fixed"/>
        <w:tblLook w:val="04A0" w:firstRow="1" w:lastRow="0" w:firstColumn="1" w:lastColumn="0" w:noHBand="0" w:noVBand="1"/>
      </w:tblPr>
      <w:tblGrid>
        <w:gridCol w:w="2209"/>
        <w:gridCol w:w="3594"/>
        <w:gridCol w:w="3557"/>
      </w:tblGrid>
      <w:tr w:rsidR="00265431" w14:paraId="2565150B" w14:textId="77777777" w:rsidTr="00534BD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09" w:type="dxa"/>
          </w:tcPr>
          <w:p w14:paraId="63FD2E35" w14:textId="77777777" w:rsidR="00265431" w:rsidRDefault="00265431" w:rsidP="00534BD6">
            <w:pPr>
              <w:pStyle w:val="Standard"/>
              <w:spacing w:after="240" w:line="240" w:lineRule="auto"/>
              <w:jc w:val="center"/>
            </w:pPr>
            <w:r>
              <w:rPr>
                <w:color w:val="24292E"/>
                <w:szCs w:val="24"/>
              </w:rPr>
              <w:t>Partie prenante</w:t>
            </w:r>
          </w:p>
        </w:tc>
        <w:tc>
          <w:tcPr>
            <w:tcW w:w="3594" w:type="dxa"/>
          </w:tcPr>
          <w:p w14:paraId="02E28E96" w14:textId="77777777" w:rsidR="00265431" w:rsidRDefault="00265431"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Préoccupation</w:t>
            </w:r>
          </w:p>
        </w:tc>
        <w:tc>
          <w:tcPr>
            <w:tcW w:w="3557" w:type="dxa"/>
          </w:tcPr>
          <w:p w14:paraId="4884B01D" w14:textId="77777777" w:rsidR="00265431" w:rsidRDefault="00265431"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Vision</w:t>
            </w:r>
          </w:p>
        </w:tc>
      </w:tr>
      <w:tr w:rsidR="00265431" w14:paraId="1A4308D1"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tcPr>
          <w:p w14:paraId="31E4FC92" w14:textId="77777777" w:rsidR="00265431" w:rsidRDefault="00265431" w:rsidP="00534BD6">
            <w:pPr>
              <w:pStyle w:val="Standard"/>
              <w:spacing w:after="240" w:line="240" w:lineRule="auto"/>
            </w:pPr>
            <w:r>
              <w:rPr>
                <w:color w:val="24292E"/>
                <w:sz w:val="24"/>
                <w:szCs w:val="24"/>
              </w:rPr>
              <w:t>Consommateur</w:t>
            </w:r>
          </w:p>
        </w:tc>
        <w:tc>
          <w:tcPr>
            <w:tcW w:w="3594" w:type="dxa"/>
          </w:tcPr>
          <w:p w14:paraId="38BA4202"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Trouver des fournisseurs locaux</w:t>
            </w:r>
          </w:p>
          <w:p w14:paraId="5C831FD1"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c>
          <w:tcPr>
            <w:tcW w:w="3557" w:type="dxa"/>
          </w:tcPr>
          <w:p w14:paraId="2D686DA4" w14:textId="77777777" w:rsidR="00265431" w:rsidRDefault="00265431"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rPr>
                <w:color w:val="24292E"/>
                <w:sz w:val="24"/>
                <w:szCs w:val="24"/>
              </w:rPr>
              <w:t>Utiliser la géolocalisation et le calcul distance</w:t>
            </w:r>
          </w:p>
        </w:tc>
      </w:tr>
      <w:tr w:rsidR="00265431" w14:paraId="3EBDDF31"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tcPr>
          <w:p w14:paraId="18B60468" w14:textId="77777777" w:rsidR="00265431" w:rsidRDefault="00265431" w:rsidP="00534BD6">
            <w:pPr>
              <w:pStyle w:val="Standard"/>
              <w:spacing w:after="240" w:line="240" w:lineRule="auto"/>
            </w:pPr>
            <w:r>
              <w:t>Consommateur</w:t>
            </w:r>
          </w:p>
          <w:p w14:paraId="19D3D264" w14:textId="77777777" w:rsidR="00265431" w:rsidRDefault="00265431" w:rsidP="00534BD6">
            <w:pPr>
              <w:pStyle w:val="Standard"/>
              <w:spacing w:after="240" w:line="240" w:lineRule="auto"/>
            </w:pPr>
            <w:r>
              <w:t>Fournisseur</w:t>
            </w:r>
          </w:p>
          <w:p w14:paraId="6E3AFA2D" w14:textId="77777777" w:rsidR="00265431" w:rsidRDefault="00265431" w:rsidP="00534BD6">
            <w:pPr>
              <w:pStyle w:val="Standard"/>
              <w:spacing w:after="240" w:line="240" w:lineRule="auto"/>
            </w:pPr>
            <w:r>
              <w:t>Direction</w:t>
            </w:r>
          </w:p>
        </w:tc>
        <w:tc>
          <w:tcPr>
            <w:tcW w:w="3594" w:type="dxa"/>
          </w:tcPr>
          <w:p w14:paraId="679C84DC"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Accéder au service depuis n’importe quel terminal et réseau</w:t>
            </w:r>
          </w:p>
        </w:tc>
        <w:tc>
          <w:tcPr>
            <w:tcW w:w="3557" w:type="dxa"/>
          </w:tcPr>
          <w:p w14:paraId="7AA1D724" w14:textId="77777777" w:rsidR="00265431" w:rsidRDefault="00265431"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un Frontend responsive</w:t>
            </w:r>
          </w:p>
          <w:p w14:paraId="2DC77D82" w14:textId="77777777" w:rsidR="00265431" w:rsidRDefault="00265431"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des images vectorielles</w:t>
            </w:r>
          </w:p>
          <w:p w14:paraId="5926C0C3" w14:textId="77777777" w:rsidR="00265431" w:rsidRDefault="00265431"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Proposer un site « bas débit »</w:t>
            </w:r>
          </w:p>
        </w:tc>
      </w:tr>
      <w:tr w:rsidR="00D401A3" w14:paraId="08BDCF61" w14:textId="77777777" w:rsidTr="0029036B">
        <w:trPr>
          <w:trHeight w:val="740"/>
        </w:trPr>
        <w:tc>
          <w:tcPr>
            <w:cnfStyle w:val="001000000000" w:firstRow="0" w:lastRow="0" w:firstColumn="1" w:lastColumn="0" w:oddVBand="0" w:evenVBand="0" w:oddHBand="0" w:evenHBand="0" w:firstRowFirstColumn="0" w:firstRowLastColumn="0" w:lastRowFirstColumn="0" w:lastRowLastColumn="0"/>
            <w:tcW w:w="0" w:type="dxa"/>
            <w:vMerge w:val="restart"/>
            <w:vAlign w:val="center"/>
          </w:tcPr>
          <w:p w14:paraId="4EA5142B" w14:textId="77777777" w:rsidR="00D401A3" w:rsidRDefault="00D401A3" w:rsidP="00A153BF">
            <w:pPr>
              <w:spacing w:before="0"/>
              <w:rPr>
                <w:b w:val="0"/>
                <w:bCs w:val="0"/>
              </w:rPr>
            </w:pPr>
            <w:r w:rsidRPr="00A153BF">
              <w:t xml:space="preserve">Natasha </w:t>
            </w:r>
            <w:proofErr w:type="spellStart"/>
            <w:r w:rsidRPr="00A153BF">
              <w:t>Jarson</w:t>
            </w:r>
            <w:proofErr w:type="spellEnd"/>
          </w:p>
          <w:p w14:paraId="1528394A" w14:textId="4C224B28" w:rsidR="00D401A3" w:rsidRDefault="00D401A3" w:rsidP="00A153BF">
            <w:pPr>
              <w:pStyle w:val="Standard"/>
              <w:spacing w:after="240" w:line="240" w:lineRule="auto"/>
            </w:pPr>
            <w:r w:rsidRPr="00A153BF">
              <w:rPr>
                <w:b w:val="0"/>
                <w:bCs w:val="0"/>
                <w:i/>
                <w:iCs/>
              </w:rPr>
              <w:t>CIO</w:t>
            </w:r>
          </w:p>
        </w:tc>
        <w:tc>
          <w:tcPr>
            <w:tcW w:w="0" w:type="dxa"/>
          </w:tcPr>
          <w:p w14:paraId="432A813B" w14:textId="77777777" w:rsidR="00D401A3" w:rsidRDefault="00D401A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Sécuriser la plateforme</w:t>
            </w:r>
          </w:p>
        </w:tc>
        <w:tc>
          <w:tcPr>
            <w:tcW w:w="0" w:type="dxa"/>
          </w:tcPr>
          <w:p w14:paraId="50AC9ADC"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 xml:space="preserve">Utiliser l’authentification </w:t>
            </w:r>
            <w:proofErr w:type="spellStart"/>
            <w:r>
              <w:t>multifacteur</w:t>
            </w:r>
            <w:proofErr w:type="spellEnd"/>
          </w:p>
        </w:tc>
      </w:tr>
      <w:tr w:rsidR="00D401A3" w14:paraId="3844C6E7"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vMerge/>
          </w:tcPr>
          <w:p w14:paraId="74C96D77" w14:textId="36AD9999" w:rsidR="00D401A3" w:rsidRDefault="00D401A3" w:rsidP="00A153BF">
            <w:pPr>
              <w:pStyle w:val="Standard"/>
              <w:spacing w:after="240" w:line="240" w:lineRule="auto"/>
            </w:pPr>
          </w:p>
        </w:tc>
        <w:tc>
          <w:tcPr>
            <w:tcW w:w="3594" w:type="dxa"/>
          </w:tcPr>
          <w:p w14:paraId="6E795508" w14:textId="77777777" w:rsidR="00D401A3" w:rsidRDefault="00D401A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Déployer dans le monde entier</w:t>
            </w:r>
          </w:p>
        </w:tc>
        <w:tc>
          <w:tcPr>
            <w:tcW w:w="3557" w:type="dxa"/>
          </w:tcPr>
          <w:p w14:paraId="3FBFF5D6"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un codage UTF8</w:t>
            </w:r>
          </w:p>
          <w:p w14:paraId="4246FC2B"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une interface multilingue</w:t>
            </w:r>
          </w:p>
        </w:tc>
      </w:tr>
      <w:tr w:rsidR="00D401A3" w14:paraId="6B3E5312"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vMerge/>
          </w:tcPr>
          <w:p w14:paraId="418F581F" w14:textId="34A08D1F" w:rsidR="00D401A3" w:rsidRDefault="00D401A3" w:rsidP="00A153BF">
            <w:pPr>
              <w:pStyle w:val="Standard"/>
              <w:spacing w:after="240" w:line="240" w:lineRule="auto"/>
            </w:pPr>
          </w:p>
        </w:tc>
        <w:tc>
          <w:tcPr>
            <w:tcW w:w="3594" w:type="dxa"/>
          </w:tcPr>
          <w:p w14:paraId="33346CB0" w14:textId="77777777" w:rsidR="00D401A3" w:rsidRDefault="00D401A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Service utilisable 24h/24</w:t>
            </w:r>
          </w:p>
        </w:tc>
        <w:tc>
          <w:tcPr>
            <w:tcW w:w="3557" w:type="dxa"/>
          </w:tcPr>
          <w:p w14:paraId="7D3A6417"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Permettre le déploiement à chaud</w:t>
            </w:r>
          </w:p>
          <w:p w14:paraId="441EC37C"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la haute disponibilité</w:t>
            </w:r>
          </w:p>
        </w:tc>
      </w:tr>
      <w:tr w:rsidR="00D401A3" w14:paraId="5185FC18" w14:textId="77777777" w:rsidTr="0029036B">
        <w:trPr>
          <w:trHeight w:val="740"/>
        </w:trPr>
        <w:tc>
          <w:tcPr>
            <w:cnfStyle w:val="001000000000" w:firstRow="0" w:lastRow="0" w:firstColumn="1" w:lastColumn="0" w:oddVBand="0" w:evenVBand="0" w:oddHBand="0" w:evenHBand="0" w:firstRowFirstColumn="0" w:firstRowLastColumn="0" w:lastRowFirstColumn="0" w:lastRowLastColumn="0"/>
            <w:tcW w:w="0" w:type="dxa"/>
            <w:vMerge w:val="restart"/>
            <w:vAlign w:val="center"/>
          </w:tcPr>
          <w:p w14:paraId="4D4E9E89" w14:textId="77777777" w:rsidR="00D401A3" w:rsidRDefault="00D401A3" w:rsidP="00207894">
            <w:pPr>
              <w:spacing w:before="0"/>
              <w:rPr>
                <w:b w:val="0"/>
                <w:bCs w:val="0"/>
              </w:rPr>
            </w:pPr>
            <w:r w:rsidRPr="00207894">
              <w:t>Daniel Anthony</w:t>
            </w:r>
          </w:p>
          <w:p w14:paraId="5105D060" w14:textId="6A61326E" w:rsidR="00D401A3" w:rsidRPr="00207894" w:rsidRDefault="00D401A3" w:rsidP="0029036B">
            <w:pPr>
              <w:rPr>
                <w:b w:val="0"/>
                <w:bCs w:val="0"/>
                <w:i/>
                <w:iCs/>
              </w:rPr>
            </w:pPr>
            <w:r w:rsidRPr="00207894">
              <w:rPr>
                <w:b w:val="0"/>
                <w:bCs w:val="0"/>
                <w:i/>
                <w:iCs/>
              </w:rPr>
              <w:t>CPO</w:t>
            </w:r>
          </w:p>
        </w:tc>
        <w:tc>
          <w:tcPr>
            <w:tcW w:w="0" w:type="dxa"/>
          </w:tcPr>
          <w:p w14:paraId="6717D002" w14:textId="77777777" w:rsidR="00D401A3" w:rsidRDefault="00D401A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Accélérer les cycles de déploiement</w:t>
            </w:r>
          </w:p>
        </w:tc>
        <w:tc>
          <w:tcPr>
            <w:tcW w:w="0" w:type="dxa"/>
          </w:tcPr>
          <w:p w14:paraId="1793D477"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la gestion agile</w:t>
            </w:r>
          </w:p>
          <w:p w14:paraId="1D4A96C0"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p>
        </w:tc>
      </w:tr>
      <w:tr w:rsidR="00D401A3" w14:paraId="38422A09"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vMerge/>
          </w:tcPr>
          <w:p w14:paraId="1C251557" w14:textId="345927B9" w:rsidR="00D401A3" w:rsidRDefault="00D401A3" w:rsidP="00207894">
            <w:pPr>
              <w:pStyle w:val="Standard"/>
              <w:spacing w:after="240" w:line="240" w:lineRule="auto"/>
            </w:pPr>
          </w:p>
        </w:tc>
        <w:tc>
          <w:tcPr>
            <w:tcW w:w="3594" w:type="dxa"/>
          </w:tcPr>
          <w:p w14:paraId="55B05E4E" w14:textId="77777777" w:rsidR="00D401A3" w:rsidRDefault="00D401A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Tester les nouvelles fonctionnalités</w:t>
            </w:r>
          </w:p>
        </w:tc>
        <w:tc>
          <w:tcPr>
            <w:tcW w:w="3557" w:type="dxa"/>
          </w:tcPr>
          <w:p w14:paraId="6A1EBCE9"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Utiliser un serveur de beta test pour les clients qui souhaitent tester les nouvelles fonctionnalités.</w:t>
            </w:r>
          </w:p>
        </w:tc>
      </w:tr>
      <w:tr w:rsidR="00D401A3" w14:paraId="64A488C2"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vMerge/>
          </w:tcPr>
          <w:p w14:paraId="5D536A9E" w14:textId="22EDED3F" w:rsidR="00D401A3" w:rsidRDefault="00D401A3" w:rsidP="00207894">
            <w:pPr>
              <w:pStyle w:val="Standard"/>
              <w:spacing w:after="240" w:line="240" w:lineRule="auto"/>
            </w:pPr>
          </w:p>
        </w:tc>
        <w:tc>
          <w:tcPr>
            <w:tcW w:w="3594" w:type="dxa"/>
          </w:tcPr>
          <w:p w14:paraId="642E16F3" w14:textId="77777777" w:rsidR="00D401A3" w:rsidRDefault="00D401A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Faire des statistiques d’utilisation</w:t>
            </w:r>
          </w:p>
        </w:tc>
        <w:tc>
          <w:tcPr>
            <w:tcW w:w="3557" w:type="dxa"/>
          </w:tcPr>
          <w:p w14:paraId="5733432A" w14:textId="77777777" w:rsidR="00D401A3" w:rsidRDefault="00D401A3"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Prévoir un outil de suivi des interactions clients</w:t>
            </w:r>
          </w:p>
        </w:tc>
      </w:tr>
      <w:tr w:rsidR="00265431" w14:paraId="4059DB78"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tcPr>
          <w:p w14:paraId="171F66E7" w14:textId="77777777" w:rsidR="00265431" w:rsidRDefault="00265431" w:rsidP="00534BD6">
            <w:pPr>
              <w:pStyle w:val="Standard"/>
              <w:spacing w:after="240" w:line="240" w:lineRule="auto"/>
            </w:pPr>
            <w:r>
              <w:t>Fournisseur</w:t>
            </w:r>
          </w:p>
        </w:tc>
        <w:tc>
          <w:tcPr>
            <w:tcW w:w="3594" w:type="dxa"/>
          </w:tcPr>
          <w:p w14:paraId="2ABB5907" w14:textId="77777777" w:rsidR="00265431" w:rsidRDefault="00265431"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Avoir une interface dédier à leur activité</w:t>
            </w:r>
          </w:p>
        </w:tc>
        <w:tc>
          <w:tcPr>
            <w:tcW w:w="3557" w:type="dxa"/>
          </w:tcPr>
          <w:p w14:paraId="7053225A" w14:textId="77777777" w:rsidR="00265431" w:rsidRDefault="00265431"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Prévoir un portail fournisseur</w:t>
            </w:r>
          </w:p>
        </w:tc>
      </w:tr>
      <w:tr w:rsidR="002D2F4E" w14:paraId="4E461298" w14:textId="77777777" w:rsidTr="00534BD6">
        <w:trPr>
          <w:trHeight w:val="740"/>
        </w:trPr>
        <w:tc>
          <w:tcPr>
            <w:cnfStyle w:val="001000000000" w:firstRow="0" w:lastRow="0" w:firstColumn="1" w:lastColumn="0" w:oddVBand="0" w:evenVBand="0" w:oddHBand="0" w:evenHBand="0" w:firstRowFirstColumn="0" w:firstRowLastColumn="0" w:lastRowFirstColumn="0" w:lastRowLastColumn="0"/>
            <w:tcW w:w="2209" w:type="dxa"/>
          </w:tcPr>
          <w:p w14:paraId="35FDFD66" w14:textId="77777777" w:rsidR="002D2F4E" w:rsidRDefault="00A153BF" w:rsidP="00A153BF">
            <w:pPr>
              <w:spacing w:before="0"/>
              <w:rPr>
                <w:b w:val="0"/>
                <w:bCs w:val="0"/>
              </w:rPr>
            </w:pPr>
            <w:r w:rsidRPr="00A153BF">
              <w:t xml:space="preserve">Natasha </w:t>
            </w:r>
            <w:proofErr w:type="spellStart"/>
            <w:r w:rsidRPr="00A153BF">
              <w:t>Jarson</w:t>
            </w:r>
            <w:proofErr w:type="spellEnd"/>
          </w:p>
          <w:p w14:paraId="69BAF150" w14:textId="2872BD02" w:rsidR="00A153BF" w:rsidRPr="00A153BF" w:rsidRDefault="00A153BF" w:rsidP="00534BD6">
            <w:pPr>
              <w:pStyle w:val="Standard"/>
              <w:spacing w:after="240" w:line="240" w:lineRule="auto"/>
              <w:rPr>
                <w:b w:val="0"/>
                <w:bCs w:val="0"/>
                <w:i/>
                <w:iCs/>
              </w:rPr>
            </w:pPr>
            <w:r w:rsidRPr="00A153BF">
              <w:rPr>
                <w:b w:val="0"/>
                <w:bCs w:val="0"/>
                <w:i/>
                <w:iCs/>
              </w:rPr>
              <w:t>CIO</w:t>
            </w:r>
          </w:p>
        </w:tc>
        <w:tc>
          <w:tcPr>
            <w:tcW w:w="3594" w:type="dxa"/>
          </w:tcPr>
          <w:p w14:paraId="43C88A0A" w14:textId="2C60DEA7" w:rsidR="002D2F4E" w:rsidRDefault="002D2F4E"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r>
              <w:t>Evoluer avec la base clientèle</w:t>
            </w:r>
          </w:p>
        </w:tc>
        <w:tc>
          <w:tcPr>
            <w:tcW w:w="3557" w:type="dxa"/>
          </w:tcPr>
          <w:p w14:paraId="7F6484C2" w14:textId="0C94A62B" w:rsidR="002D2F4E" w:rsidRDefault="002D2F4E" w:rsidP="00534BD6">
            <w:pPr>
              <w:pStyle w:val="Standard"/>
              <w:shd w:val="clear" w:color="auto" w:fill="FFFFFF"/>
              <w:spacing w:after="240" w:line="240" w:lineRule="auto"/>
              <w:cnfStyle w:val="000000000000" w:firstRow="0" w:lastRow="0" w:firstColumn="0" w:lastColumn="0" w:oddVBand="0" w:evenVBand="0" w:oddHBand="0" w:evenHBand="0" w:firstRowFirstColumn="0" w:firstRowLastColumn="0" w:lastRowFirstColumn="0" w:lastRowLastColumn="0"/>
            </w:pPr>
            <w:r>
              <w:t xml:space="preserve">Développer des </w:t>
            </w:r>
            <w:proofErr w:type="spellStart"/>
            <w:r>
              <w:t>microservices</w:t>
            </w:r>
            <w:proofErr w:type="spellEnd"/>
            <w:r>
              <w:t xml:space="preserve"> scalable et utiliser un orchestrateur.</w:t>
            </w:r>
          </w:p>
        </w:tc>
      </w:tr>
    </w:tbl>
    <w:p w14:paraId="3D3E6CF3" w14:textId="77777777" w:rsidR="00410640" w:rsidRDefault="00410640" w:rsidP="00410640">
      <w:bookmarkStart w:id="20" w:name="_zgvionxfvjus"/>
      <w:bookmarkEnd w:id="20"/>
    </w:p>
    <w:p w14:paraId="52455F56" w14:textId="5AEC7B2E" w:rsidR="00265431" w:rsidRPr="007F4AE5" w:rsidRDefault="00265431" w:rsidP="007F4AE5">
      <w:pPr>
        <w:pStyle w:val="Titre2"/>
      </w:pPr>
      <w:bookmarkStart w:id="21" w:name="_Toc110955247"/>
      <w:r w:rsidRPr="007F4AE5">
        <w:t>Approche managériale</w:t>
      </w:r>
      <w:bookmarkEnd w:id="21"/>
    </w:p>
    <w:p w14:paraId="739D181E" w14:textId="38C50A06" w:rsidR="00207A83" w:rsidRPr="00CA0914" w:rsidRDefault="00D50BD3" w:rsidP="00265431">
      <w:proofErr w:type="spellStart"/>
      <w:r w:rsidRPr="00CA0914">
        <w:t>Foosus</w:t>
      </w:r>
      <w:proofErr w:type="spellEnd"/>
      <w:r w:rsidRPr="00CA0914">
        <w:t xml:space="preserve"> pratique la gestion de projet agile, ce projet sera donc pensé pour utiliser les méthodes agiles</w:t>
      </w:r>
      <w:r w:rsidR="0063476A" w:rsidRPr="00CA0914">
        <w:t xml:space="preserve">. </w:t>
      </w:r>
      <w:r w:rsidR="00915F7C" w:rsidRPr="00CA0914">
        <w:t xml:space="preserve">Il </w:t>
      </w:r>
      <w:r w:rsidR="0063476A" w:rsidRPr="00CA0914">
        <w:t>sera découpé en fonctionnalités indépendantes qui seront livrées à intervalle régulier. Nous</w:t>
      </w:r>
      <w:r w:rsidR="00207A83" w:rsidRPr="00CA0914">
        <w:t xml:space="preserve"> utiliser</w:t>
      </w:r>
      <w:r w:rsidR="0063476A" w:rsidRPr="00CA0914">
        <w:t>ons</w:t>
      </w:r>
      <w:r w:rsidR="00207A83" w:rsidRPr="00CA0914">
        <w:t xml:space="preserve"> un cycle de déploiement itératif ou chaque sprint durera une semaine</w:t>
      </w:r>
      <w:r w:rsidRPr="00CA0914">
        <w:t xml:space="preserve">. </w:t>
      </w:r>
    </w:p>
    <w:p w14:paraId="65F7DFB9" w14:textId="13FB9814" w:rsidR="0063476A" w:rsidRPr="00CA0914" w:rsidRDefault="0063476A" w:rsidP="00265431">
      <w:r w:rsidRPr="00CA0914">
        <w:t xml:space="preserve">Nous utiliserons </w:t>
      </w:r>
      <w:r w:rsidR="003B5BE3" w:rsidRPr="00CA0914">
        <w:t>le Kanban d’</w:t>
      </w:r>
      <w:r w:rsidRPr="00CA0914">
        <w:t>un outil de gestion de projet</w:t>
      </w:r>
      <w:r w:rsidR="003B5BE3" w:rsidRPr="00CA0914">
        <w:t>, comme Odoo par exemple</w:t>
      </w:r>
      <w:r w:rsidR="00915F7C" w:rsidRPr="00CA0914">
        <w:t>, plutôt qu’un Kanban papier</w:t>
      </w:r>
      <w:r w:rsidR="003B5BE3" w:rsidRPr="00CA0914">
        <w:t xml:space="preserve">. Cet outil nous permettra </w:t>
      </w:r>
      <w:r w:rsidR="00915F7C" w:rsidRPr="00CA0914">
        <w:t>ainsi</w:t>
      </w:r>
      <w:r w:rsidR="003B5BE3" w:rsidRPr="00CA0914">
        <w:t xml:space="preserve"> de mesurer le délai de déploiement</w:t>
      </w:r>
      <w:r w:rsidR="00915F7C" w:rsidRPr="00CA0914">
        <w:t>,</w:t>
      </w:r>
      <w:r w:rsidR="003B5BE3" w:rsidRPr="00CA0914">
        <w:t xml:space="preserve"> qui fait partie des KPI</w:t>
      </w:r>
      <w:r w:rsidR="00915F7C" w:rsidRPr="00CA0914">
        <w:t>,</w:t>
      </w:r>
      <w:r w:rsidR="003B5BE3" w:rsidRPr="00CA0914">
        <w:t xml:space="preserve"> au moyen d’un </w:t>
      </w:r>
      <w:proofErr w:type="spellStart"/>
      <w:r w:rsidR="003B5BE3" w:rsidRPr="00CA0914">
        <w:t>burndown</w:t>
      </w:r>
      <w:proofErr w:type="spellEnd"/>
      <w:r w:rsidR="003B5BE3" w:rsidRPr="00CA0914">
        <w:t xml:space="preserve"> chart.</w:t>
      </w:r>
    </w:p>
    <w:p w14:paraId="3605E772" w14:textId="75616B09" w:rsidR="00915F7C" w:rsidRPr="00CA0914" w:rsidRDefault="006C2F35" w:rsidP="00265431">
      <w:r w:rsidRPr="00CA0914">
        <w:t xml:space="preserve">En tant que pratiquant du Lean le projet sera conçu pour limiter le gaspillage. </w:t>
      </w:r>
      <w:r w:rsidR="00915F7C" w:rsidRPr="00CA0914">
        <w:t xml:space="preserve">Comme déjà abordé dans la partie alignement stratégique, nous nous efforcerons d’appliquer au mieux les </w:t>
      </w:r>
      <w:r w:rsidRPr="00CA0914">
        <w:t>bonne</w:t>
      </w:r>
      <w:r w:rsidR="00633FE1" w:rsidRPr="00CA0914">
        <w:t>s</w:t>
      </w:r>
      <w:r w:rsidRPr="00CA0914">
        <w:t xml:space="preserve"> pratique</w:t>
      </w:r>
      <w:r w:rsidR="00633FE1" w:rsidRPr="00CA0914">
        <w:t>s</w:t>
      </w:r>
      <w:r w:rsidRPr="00CA0914">
        <w:t xml:space="preserve"> </w:t>
      </w:r>
      <w:r w:rsidR="00915F7C" w:rsidRPr="00CA0914">
        <w:t>du Green IT</w:t>
      </w:r>
      <w:r w:rsidRPr="00CA0914">
        <w:t>.</w:t>
      </w:r>
      <w:r w:rsidR="00633FE1" w:rsidRPr="00CA0914">
        <w:t xml:space="preserve"> (voir </w:t>
      </w:r>
      <w:hyperlink r:id="rId9" w:history="1">
        <w:r w:rsidR="00633FE1" w:rsidRPr="00CA0914">
          <w:rPr>
            <w:rStyle w:val="Lienhypertexte"/>
          </w:rPr>
          <w:t>https://s3-eu-west-1.amazonaws.com/course.oc-static.com/courses/6227476/Refe%CC%81rentiel+OPQUAST+-+Green+IT.pdf</w:t>
        </w:r>
      </w:hyperlink>
      <w:r w:rsidR="00633FE1" w:rsidRPr="00CA0914">
        <w:t>)</w:t>
      </w:r>
    </w:p>
    <w:p w14:paraId="414559C2" w14:textId="77777777" w:rsidR="003B5BE3" w:rsidRDefault="003B5BE3" w:rsidP="00265431"/>
    <w:p w14:paraId="065BFC96" w14:textId="77777777" w:rsidR="00265431" w:rsidRPr="007B1BD1" w:rsidRDefault="00265431" w:rsidP="007B1BD1">
      <w:pPr>
        <w:pStyle w:val="Titre2"/>
      </w:pPr>
      <w:bookmarkStart w:id="22" w:name="_rwhoae6n14ph"/>
      <w:bookmarkStart w:id="23" w:name="_Toc110955248"/>
      <w:bookmarkEnd w:id="22"/>
      <w:r w:rsidRPr="007B1BD1">
        <w:t>Procédures de changement de périmètre</w:t>
      </w:r>
      <w:bookmarkEnd w:id="23"/>
    </w:p>
    <w:p w14:paraId="67F71BE5" w14:textId="59B267C8" w:rsidR="00D45218" w:rsidRDefault="000E74ED" w:rsidP="00C40F9E">
      <w:bookmarkStart w:id="24" w:name="_m25lsfayu3q"/>
      <w:bookmarkEnd w:id="24"/>
      <w:r>
        <w:t xml:space="preserve">Le projet vise à construire une plateforme complète et autonome, un changement de périmètre peut grandement impacter les décisions prisent pour ce projet. </w:t>
      </w:r>
      <w:r w:rsidR="00C40F9E">
        <w:t>Tou</w:t>
      </w:r>
      <w:ins w:id="25" w:author="Alois GRIMM" w:date="2022-08-16T10:48:00Z">
        <w:r w:rsidR="0029036B">
          <w:t>t</w:t>
        </w:r>
      </w:ins>
      <w:del w:id="26" w:author="Alois GRIMM" w:date="2022-08-16T10:48:00Z">
        <w:r w:rsidR="00C40F9E" w:rsidDel="0029036B">
          <w:delText>s</w:delText>
        </w:r>
      </w:del>
      <w:r w:rsidR="00C40F9E">
        <w:t xml:space="preserve"> </w:t>
      </w:r>
      <w:r>
        <w:t>changement</w:t>
      </w:r>
      <w:del w:id="27" w:author="Alois GRIMM" w:date="2022-08-16T10:48:00Z">
        <w:r w:rsidDel="0029036B">
          <w:delText>s</w:delText>
        </w:r>
      </w:del>
      <w:r>
        <w:t xml:space="preserve"> </w:t>
      </w:r>
      <w:del w:id="28" w:author="Alois GRIMM" w:date="2022-08-16T10:48:00Z">
        <w:r w:rsidDel="0029036B">
          <w:delText>devr</w:delText>
        </w:r>
        <w:r w:rsidR="00C40F9E" w:rsidDel="0029036B">
          <w:delText>a</w:delText>
        </w:r>
      </w:del>
      <w:ins w:id="29" w:author="Alois GRIMM" w:date="2022-08-16T10:48:00Z">
        <w:r w:rsidR="0029036B">
          <w:t xml:space="preserve">devra </w:t>
        </w:r>
      </w:ins>
      <w:del w:id="30" w:author="Alois GRIMM" w:date="2022-08-16T10:48:00Z">
        <w:r w:rsidR="00C40F9E" w:rsidDel="0029036B">
          <w:delText xml:space="preserve"> </w:delText>
        </w:r>
      </w:del>
      <w:r w:rsidR="00C40F9E">
        <w:t xml:space="preserve">impérativement être discuté et validé par Natasha </w:t>
      </w:r>
      <w:proofErr w:type="spellStart"/>
      <w:r w:rsidR="00C40F9E">
        <w:t>Jarson</w:t>
      </w:r>
      <w:proofErr w:type="spellEnd"/>
      <w:r w:rsidR="00C40F9E">
        <w:t xml:space="preserve"> (CIO) et Ash </w:t>
      </w:r>
      <w:proofErr w:type="spellStart"/>
      <w:r w:rsidR="00C40F9E">
        <w:t>Callum</w:t>
      </w:r>
      <w:proofErr w:type="spellEnd"/>
      <w:r w:rsidR="00C40F9E">
        <w:t xml:space="preserve"> (CEO) au cours d’un comité de pilotage.</w:t>
      </w:r>
      <w:r w:rsidR="00D401A3">
        <w:t xml:space="preserve"> Toutes les mesure</w:t>
      </w:r>
      <w:ins w:id="31" w:author="Alois GRIMM" w:date="2022-08-16T10:49:00Z">
        <w:r w:rsidR="0029036B">
          <w:t>s</w:t>
        </w:r>
      </w:ins>
      <w:r w:rsidR="00D401A3">
        <w:t xml:space="preserve"> doivent être prise pour assurer la cohérence et la continuité du projet.</w:t>
      </w:r>
    </w:p>
    <w:p w14:paraId="75AEA205" w14:textId="2D71547A" w:rsidR="00D45218" w:rsidRDefault="00D45218" w:rsidP="00C40F9E">
      <w:r>
        <w:t xml:space="preserve">Les parties prenantes de ce projet devront ensuite être informées </w:t>
      </w:r>
      <w:r w:rsidR="008270B7">
        <w:t>des décisions prisent, et les modifications seront intégré dans une nouvelle version du projet.</w:t>
      </w:r>
    </w:p>
    <w:p w14:paraId="4C1FB011" w14:textId="71CCD0D4" w:rsidR="00574D51" w:rsidRDefault="00574D51" w:rsidP="00C40F9E"/>
    <w:p w14:paraId="1B568BFC" w14:textId="77777777" w:rsidR="00265431" w:rsidRDefault="00265431" w:rsidP="00265431">
      <w:pPr>
        <w:pStyle w:val="Titre1"/>
      </w:pPr>
      <w:bookmarkStart w:id="32" w:name="_Toc110955249"/>
      <w:r>
        <w:t>Rôles et responsabilités</w:t>
      </w:r>
      <w:bookmarkEnd w:id="32"/>
    </w:p>
    <w:p w14:paraId="6244F68C" w14:textId="77777777" w:rsidR="00265431" w:rsidRPr="007B1BD1" w:rsidRDefault="00265431" w:rsidP="007B1BD1">
      <w:pPr>
        <w:pStyle w:val="Titre2"/>
      </w:pPr>
      <w:bookmarkStart w:id="33" w:name="_1mfno9ijp0v2"/>
      <w:bookmarkStart w:id="34" w:name="_Toc110955250"/>
      <w:bookmarkEnd w:id="33"/>
      <w:r w:rsidRPr="007B1BD1">
        <w:t>Structure de gouvernance</w:t>
      </w:r>
      <w:bookmarkEnd w:id="34"/>
    </w:p>
    <w:p w14:paraId="0AB334F3" w14:textId="77777777" w:rsidR="00265431" w:rsidRPr="00F5274C" w:rsidRDefault="00265431" w:rsidP="00265431">
      <w:pPr>
        <w:pStyle w:val="Standard"/>
      </w:pPr>
      <w:r>
        <w:rPr>
          <w:noProof/>
        </w:rPr>
        <w:drawing>
          <wp:inline distT="0" distB="0" distL="0" distR="0" wp14:anchorId="6700EDDC" wp14:editId="495F07A5">
            <wp:extent cx="5636260" cy="408013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644126" cy="4085832"/>
                    </a:xfrm>
                    <a:prstGeom prst="rect">
                      <a:avLst/>
                    </a:prstGeom>
                  </pic:spPr>
                </pic:pic>
              </a:graphicData>
            </a:graphic>
          </wp:inline>
        </w:drawing>
      </w:r>
    </w:p>
    <w:p w14:paraId="18030AD2" w14:textId="11B1AD79" w:rsidR="00265431" w:rsidRDefault="00265431" w:rsidP="007F4AE5">
      <w:pPr>
        <w:pStyle w:val="Titre2"/>
      </w:pPr>
      <w:bookmarkStart w:id="35" w:name="_3am37pyemehc"/>
      <w:bookmarkStart w:id="36" w:name="_Toc110955251"/>
      <w:bookmarkEnd w:id="35"/>
      <w:r w:rsidRPr="007F4AE5">
        <w:t>Process du projet</w:t>
      </w:r>
      <w:bookmarkEnd w:id="36"/>
    </w:p>
    <w:p w14:paraId="6858B805" w14:textId="184D06E9" w:rsidR="00E73D42" w:rsidDel="00231407" w:rsidRDefault="00E73D42" w:rsidP="00231407">
      <w:pPr>
        <w:rPr>
          <w:del w:id="37" w:author="Alois GRIMM" w:date="2022-08-16T11:01:00Z"/>
        </w:rPr>
        <w:pPrChange w:id="38" w:author="Alois GRIMM" w:date="2022-08-16T11:01:00Z">
          <w:pPr>
            <w:pStyle w:val="Listepuces"/>
          </w:pPr>
        </w:pPrChange>
      </w:pPr>
      <w:del w:id="39" w:author="Alois GRIMM" w:date="2022-08-16T11:01:00Z">
        <w:r w:rsidRPr="00E73D42" w:rsidDel="00231407">
          <w:delText>Comité pilotage</w:delText>
        </w:r>
      </w:del>
    </w:p>
    <w:p w14:paraId="632E520D" w14:textId="79A54853" w:rsidR="00E73D42" w:rsidDel="00231407" w:rsidRDefault="00E73D42" w:rsidP="00231407">
      <w:pPr>
        <w:rPr>
          <w:del w:id="40" w:author="Alois GRIMM" w:date="2022-08-16T11:01:00Z"/>
        </w:rPr>
        <w:pPrChange w:id="41" w:author="Alois GRIMM" w:date="2022-08-16T11:01:00Z">
          <w:pPr>
            <w:pStyle w:val="Listepuces"/>
          </w:pPr>
        </w:pPrChange>
      </w:pPr>
      <w:del w:id="42" w:author="Alois GRIMM" w:date="2022-08-16T11:01:00Z">
        <w:r w:rsidRPr="00E73D42" w:rsidDel="00231407">
          <w:delText>Comité architecture</w:delText>
        </w:r>
      </w:del>
    </w:p>
    <w:p w14:paraId="5F37A81B" w14:textId="79714922" w:rsidR="00E73D42" w:rsidDel="00231407" w:rsidRDefault="00E73D42" w:rsidP="00231407">
      <w:pPr>
        <w:rPr>
          <w:del w:id="43" w:author="Alois GRIMM" w:date="2022-08-16T11:01:00Z"/>
        </w:rPr>
        <w:pPrChange w:id="44" w:author="Alois GRIMM" w:date="2022-08-16T11:01:00Z">
          <w:pPr>
            <w:pStyle w:val="Listepuces"/>
          </w:pPr>
        </w:pPrChange>
      </w:pPr>
      <w:del w:id="45" w:author="Alois GRIMM" w:date="2022-08-16T11:01:00Z">
        <w:r w:rsidRPr="00E73D42" w:rsidDel="00231407">
          <w:delText>Réunion</w:delText>
        </w:r>
        <w:r w:rsidDel="00231407">
          <w:delText>s régulières</w:delText>
        </w:r>
      </w:del>
    </w:p>
    <w:p w14:paraId="06759BE5" w14:textId="16DA6BAB" w:rsidR="00E73D42" w:rsidDel="00231407" w:rsidRDefault="00E73D42" w:rsidP="00231407">
      <w:pPr>
        <w:rPr>
          <w:del w:id="46" w:author="Alois GRIMM" w:date="2022-08-16T11:01:00Z"/>
        </w:rPr>
        <w:pPrChange w:id="47" w:author="Alois GRIMM" w:date="2022-08-16T11:01:00Z">
          <w:pPr>
            <w:pStyle w:val="Listepuces"/>
          </w:pPr>
        </w:pPrChange>
      </w:pPr>
      <w:del w:id="48" w:author="Alois GRIMM" w:date="2022-08-16T11:01:00Z">
        <w:r w:rsidRPr="00E73D42" w:rsidDel="00231407">
          <w:delText>Répertoire des documents</w:delText>
        </w:r>
      </w:del>
    </w:p>
    <w:p w14:paraId="6FA2C8DA" w14:textId="3029A5E5" w:rsidR="00E73D42" w:rsidDel="00231407" w:rsidRDefault="00E73D42" w:rsidP="00231407">
      <w:pPr>
        <w:rPr>
          <w:del w:id="49" w:author="Alois GRIMM" w:date="2022-08-16T11:01:00Z"/>
        </w:rPr>
        <w:pPrChange w:id="50" w:author="Alois GRIMM" w:date="2022-08-16T11:01:00Z">
          <w:pPr>
            <w:pStyle w:val="Listepuces"/>
          </w:pPr>
        </w:pPrChange>
      </w:pPr>
      <w:del w:id="51" w:author="Alois GRIMM" w:date="2022-08-16T11:01:00Z">
        <w:r w:rsidRPr="00E73D42" w:rsidDel="00231407">
          <w:delText>Assurance qualité</w:delText>
        </w:r>
      </w:del>
    </w:p>
    <w:p w14:paraId="0D8228AB" w14:textId="48CDFD29" w:rsidR="00E73D42" w:rsidRPr="007F4AE5" w:rsidRDefault="00E73D42" w:rsidP="00231407">
      <w:pPr>
        <w:pPrChange w:id="52" w:author="Alois GRIMM" w:date="2022-08-16T11:01:00Z">
          <w:pPr>
            <w:pStyle w:val="Listepuces"/>
          </w:pPr>
        </w:pPrChange>
      </w:pPr>
      <w:del w:id="53" w:author="Alois GRIMM" w:date="2022-08-16T11:01:00Z">
        <w:r w:rsidDel="00231407">
          <w:delText>Procédure en cas de changement et escalade</w:delText>
        </w:r>
      </w:del>
    </w:p>
    <w:tbl>
      <w:tblPr>
        <w:tblStyle w:val="TableauGrille1Clair-Accentuation1"/>
        <w:tblW w:w="8784" w:type="dxa"/>
        <w:tblLook w:val="04A0" w:firstRow="1" w:lastRow="0" w:firstColumn="1" w:lastColumn="0" w:noHBand="0" w:noVBand="1"/>
      </w:tblPr>
      <w:tblGrid>
        <w:gridCol w:w="1582"/>
        <w:gridCol w:w="4111"/>
        <w:gridCol w:w="1583"/>
        <w:gridCol w:w="1508"/>
        <w:tblGridChange w:id="54">
          <w:tblGrid>
            <w:gridCol w:w="1582"/>
            <w:gridCol w:w="201"/>
            <w:gridCol w:w="3910"/>
            <w:gridCol w:w="250"/>
            <w:gridCol w:w="1282"/>
            <w:gridCol w:w="51"/>
            <w:gridCol w:w="1508"/>
          </w:tblGrid>
        </w:tblGridChange>
      </w:tblGrid>
      <w:tr w:rsidR="00A52BF6" w14:paraId="04B7908A" w14:textId="77777777" w:rsidTr="0045321E">
        <w:trPr>
          <w:cnfStyle w:val="100000000000" w:firstRow="1" w:lastRow="0" w:firstColumn="0" w:lastColumn="0" w:oddVBand="0" w:evenVBand="0" w:oddHBand="0" w:evenHBand="0" w:firstRowFirstColumn="0" w:firstRowLastColumn="0" w:lastRowFirstColumn="0" w:lastRowLastColumn="0"/>
          <w:trHeight w:val="485"/>
          <w:ins w:id="55" w:author="Alois GRIMM" w:date="2022-08-16T11:07:00Z"/>
        </w:trPr>
        <w:tc>
          <w:tcPr>
            <w:cnfStyle w:val="001000000000" w:firstRow="0" w:lastRow="0" w:firstColumn="1" w:lastColumn="0" w:oddVBand="0" w:evenVBand="0" w:oddHBand="0" w:evenHBand="0" w:firstRowFirstColumn="0" w:firstRowLastColumn="0" w:lastRowFirstColumn="0" w:lastRowLastColumn="0"/>
            <w:tcW w:w="1838" w:type="dxa"/>
          </w:tcPr>
          <w:p w14:paraId="379785BC" w14:textId="6F38C7AB" w:rsidR="00DA4E4D" w:rsidRDefault="00DA4E4D" w:rsidP="00DA4E4D">
            <w:pPr>
              <w:rPr>
                <w:ins w:id="56" w:author="Alois GRIMM" w:date="2022-08-16T11:07:00Z"/>
              </w:rPr>
              <w:pPrChange w:id="57" w:author="Alois GRIMM" w:date="2022-08-16T11:08:00Z">
                <w:pPr>
                  <w:pStyle w:val="Standard"/>
                  <w:spacing w:after="240" w:line="240" w:lineRule="auto"/>
                </w:pPr>
              </w:pPrChange>
            </w:pPr>
            <w:ins w:id="58" w:author="Alois GRIMM" w:date="2022-08-16T11:07:00Z">
              <w:r>
                <w:t>Processus</w:t>
              </w:r>
            </w:ins>
          </w:p>
        </w:tc>
        <w:tc>
          <w:tcPr>
            <w:tcW w:w="3482" w:type="dxa"/>
          </w:tcPr>
          <w:p w14:paraId="4AF25C15" w14:textId="07DF56BE" w:rsidR="00DA4E4D" w:rsidRDefault="00DA4E4D" w:rsidP="00DA4E4D">
            <w:pPr>
              <w:cnfStyle w:val="100000000000" w:firstRow="1" w:lastRow="0" w:firstColumn="0" w:lastColumn="0" w:oddVBand="0" w:evenVBand="0" w:oddHBand="0" w:evenHBand="0" w:firstRowFirstColumn="0" w:firstRowLastColumn="0" w:lastRowFirstColumn="0" w:lastRowLastColumn="0"/>
              <w:rPr>
                <w:ins w:id="59" w:author="Alois GRIMM" w:date="2022-08-16T11:07:00Z"/>
              </w:rPr>
              <w:pPrChange w:id="60" w:author="Alois GRIMM" w:date="2022-08-16T11:08:00Z">
                <w:pPr>
                  <w:pStyle w:val="Listepuces"/>
                  <w:numPr>
                    <w:numId w:val="0"/>
                  </w:numPr>
                  <w:cnfStyle w:val="100000000000" w:firstRow="1" w:lastRow="0" w:firstColumn="0" w:lastColumn="0" w:oddVBand="0" w:evenVBand="0" w:oddHBand="0" w:evenHBand="0" w:firstRowFirstColumn="0" w:firstRowLastColumn="0" w:lastRowFirstColumn="0" w:lastRowLastColumn="0"/>
                </w:pPr>
              </w:pPrChange>
            </w:pPr>
            <w:ins w:id="61" w:author="Alois GRIMM" w:date="2022-08-16T11:07:00Z">
              <w:r>
                <w:t>Description</w:t>
              </w:r>
            </w:ins>
          </w:p>
        </w:tc>
        <w:tc>
          <w:tcPr>
            <w:tcW w:w="1583" w:type="dxa"/>
          </w:tcPr>
          <w:p w14:paraId="4EC362DA" w14:textId="6B58A483" w:rsidR="00DA4E4D" w:rsidRDefault="00DA4E4D" w:rsidP="00DA4E4D">
            <w:pPr>
              <w:cnfStyle w:val="100000000000" w:firstRow="1" w:lastRow="0" w:firstColumn="0" w:lastColumn="0" w:oddVBand="0" w:evenVBand="0" w:oddHBand="0" w:evenHBand="0" w:firstRowFirstColumn="0" w:firstRowLastColumn="0" w:lastRowFirstColumn="0" w:lastRowLastColumn="0"/>
              <w:rPr>
                <w:ins w:id="62" w:author="Alois GRIMM" w:date="2022-08-16T11:07:00Z"/>
              </w:rPr>
              <w:pPrChange w:id="63" w:author="Alois GRIMM" w:date="2022-08-16T11:08:00Z">
                <w:pPr>
                  <w:pStyle w:val="Listepuces"/>
                  <w:numPr>
                    <w:numId w:val="0"/>
                  </w:numPr>
                  <w:cnfStyle w:val="100000000000" w:firstRow="1" w:lastRow="0" w:firstColumn="0" w:lastColumn="0" w:oddVBand="0" w:evenVBand="0" w:oddHBand="0" w:evenHBand="0" w:firstRowFirstColumn="0" w:firstRowLastColumn="0" w:lastRowFirstColumn="0" w:lastRowLastColumn="0"/>
                </w:pPr>
              </w:pPrChange>
            </w:pPr>
            <w:ins w:id="64" w:author="Alois GRIMM" w:date="2022-08-16T11:07:00Z">
              <w:r>
                <w:t>Fréquence</w:t>
              </w:r>
            </w:ins>
          </w:p>
        </w:tc>
        <w:tc>
          <w:tcPr>
            <w:tcW w:w="1881" w:type="dxa"/>
          </w:tcPr>
          <w:p w14:paraId="38B41B24" w14:textId="1F1E7532" w:rsidR="00DA4E4D" w:rsidRDefault="00DA4E4D" w:rsidP="00DA4E4D">
            <w:pPr>
              <w:cnfStyle w:val="100000000000" w:firstRow="1" w:lastRow="0" w:firstColumn="0" w:lastColumn="0" w:oddVBand="0" w:evenVBand="0" w:oddHBand="0" w:evenHBand="0" w:firstRowFirstColumn="0" w:firstRowLastColumn="0" w:lastRowFirstColumn="0" w:lastRowLastColumn="0"/>
              <w:rPr>
                <w:ins w:id="65" w:author="Alois GRIMM" w:date="2022-08-16T11:07:00Z"/>
              </w:rPr>
              <w:pPrChange w:id="66" w:author="Alois GRIMM" w:date="2022-08-16T11:08:00Z">
                <w:pPr>
                  <w:pStyle w:val="Listepuces"/>
                  <w:numPr>
                    <w:numId w:val="0"/>
                  </w:numPr>
                  <w:cnfStyle w:val="100000000000" w:firstRow="1" w:lastRow="0" w:firstColumn="0" w:lastColumn="0" w:oddVBand="0" w:evenVBand="0" w:oddHBand="0" w:evenHBand="0" w:firstRowFirstColumn="0" w:firstRowLastColumn="0" w:lastRowFirstColumn="0" w:lastRowLastColumn="0"/>
                </w:pPr>
              </w:pPrChange>
            </w:pPr>
            <w:ins w:id="67" w:author="Alois GRIMM" w:date="2022-08-16T11:08:00Z">
              <w:r>
                <w:t>Participants</w:t>
              </w:r>
            </w:ins>
          </w:p>
        </w:tc>
      </w:tr>
      <w:tr w:rsidR="00DA4E4D" w14:paraId="1F490D44" w14:textId="1C4C7C27" w:rsidTr="0045321E">
        <w:tblPrEx>
          <w:tblW w:w="8784" w:type="dxa"/>
          <w:tblPrExChange w:id="68" w:author="Alois GRIMM" w:date="2022-08-16T11:30:00Z">
            <w:tblPrEx>
              <w:tblW w:w="8784" w:type="dxa"/>
            </w:tblPrEx>
          </w:tblPrExChange>
        </w:tblPrEx>
        <w:trPr>
          <w:trHeight w:val="1990"/>
          <w:trPrChange w:id="69"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70" w:author="Alois GRIMM" w:date="2022-08-16T11:30:00Z">
              <w:tcPr>
                <w:tcW w:w="1784" w:type="dxa"/>
                <w:gridSpan w:val="2"/>
              </w:tcPr>
            </w:tcPrChange>
          </w:tcPr>
          <w:p w14:paraId="50C01E34" w14:textId="31FF2E13" w:rsidR="00DA4E4D" w:rsidRDefault="00DA4E4D" w:rsidP="00265431">
            <w:pPr>
              <w:pStyle w:val="Standard"/>
              <w:spacing w:after="240" w:line="240" w:lineRule="auto"/>
              <w:rPr>
                <w:color w:val="24292E"/>
                <w:sz w:val="24"/>
                <w:szCs w:val="24"/>
              </w:rPr>
            </w:pPr>
            <w:r>
              <w:rPr>
                <w:color w:val="24292E"/>
                <w:sz w:val="24"/>
                <w:szCs w:val="24"/>
              </w:rPr>
              <w:t>Comité pilotage</w:t>
            </w:r>
          </w:p>
        </w:tc>
        <w:tc>
          <w:tcPr>
            <w:tcW w:w="3482" w:type="dxa"/>
            <w:tcPrChange w:id="71" w:author="Alois GRIMM" w:date="2022-08-16T11:30:00Z">
              <w:tcPr>
                <w:tcW w:w="4165" w:type="dxa"/>
                <w:gridSpan w:val="2"/>
              </w:tcPr>
            </w:tcPrChange>
          </w:tcPr>
          <w:p w14:paraId="342D6035" w14:textId="19A3B443" w:rsidR="00FC1660" w:rsidRDefault="00FC1660" w:rsidP="00231407">
            <w:pPr>
              <w:pStyle w:val="Listepuces"/>
              <w:cnfStyle w:val="000000000000" w:firstRow="0" w:lastRow="0" w:firstColumn="0" w:lastColumn="0" w:oddVBand="0" w:evenVBand="0" w:oddHBand="0" w:evenHBand="0" w:firstRowFirstColumn="0" w:firstRowLastColumn="0" w:lastRowFirstColumn="0" w:lastRowLastColumn="0"/>
              <w:rPr>
                <w:ins w:id="72" w:author="Alois GRIMM" w:date="2022-08-16T11:19:00Z"/>
              </w:rPr>
            </w:pPr>
            <w:ins w:id="73" w:author="Alois GRIMM" w:date="2022-08-16T11:19:00Z">
              <w:r>
                <w:t xml:space="preserve">Suivi </w:t>
              </w:r>
              <w:r>
                <w:t>de l’avancement du projet</w:t>
              </w:r>
            </w:ins>
          </w:p>
          <w:p w14:paraId="68962654" w14:textId="028C4832" w:rsidR="00DA4E4D" w:rsidRDefault="00DA4E4D" w:rsidP="00231407">
            <w:pPr>
              <w:pStyle w:val="Listepuces"/>
              <w:cnfStyle w:val="000000000000" w:firstRow="0" w:lastRow="0" w:firstColumn="0" w:lastColumn="0" w:oddVBand="0" w:evenVBand="0" w:oddHBand="0" w:evenHBand="0" w:firstRowFirstColumn="0" w:firstRowLastColumn="0" w:lastRowFirstColumn="0" w:lastRowLastColumn="0"/>
              <w:rPr>
                <w:ins w:id="74" w:author="Alois GRIMM" w:date="2022-08-16T11:19:00Z"/>
              </w:rPr>
            </w:pPr>
            <w:ins w:id="75" w:author="Alois GRIMM" w:date="2022-08-16T11:04:00Z">
              <w:r>
                <w:t>O</w:t>
              </w:r>
              <w:r>
                <w:t>bjectifs et périmètres du projet</w:t>
              </w:r>
            </w:ins>
          </w:p>
          <w:p w14:paraId="5ABA5D76" w14:textId="267E3BB3" w:rsidR="00FC1660" w:rsidRDefault="00FC1660" w:rsidP="00231407">
            <w:pPr>
              <w:pStyle w:val="Listepuces"/>
              <w:cnfStyle w:val="000000000000" w:firstRow="0" w:lastRow="0" w:firstColumn="0" w:lastColumn="0" w:oddVBand="0" w:evenVBand="0" w:oddHBand="0" w:evenHBand="0" w:firstRowFirstColumn="0" w:firstRowLastColumn="0" w:lastRowFirstColumn="0" w:lastRowLastColumn="0"/>
              <w:rPr>
                <w:ins w:id="76" w:author="Alois GRIMM" w:date="2022-08-16T11:04:00Z"/>
              </w:rPr>
            </w:pPr>
            <w:ins w:id="77" w:author="Alois GRIMM" w:date="2022-08-16T11:20:00Z">
              <w:r>
                <w:t xml:space="preserve">Valide les ajustements </w:t>
              </w:r>
            </w:ins>
            <w:ins w:id="78" w:author="Alois GRIMM" w:date="2022-08-16T11:21:00Z">
              <w:r>
                <w:t>à</w:t>
              </w:r>
            </w:ins>
            <w:ins w:id="79" w:author="Alois GRIMM" w:date="2022-08-16T11:20:00Z">
              <w:r>
                <w:t xml:space="preserve"> apport</w:t>
              </w:r>
              <w:r>
                <w:t>er</w:t>
              </w:r>
            </w:ins>
          </w:p>
          <w:p w14:paraId="634941A7" w14:textId="20A747CB" w:rsidR="00DA4E4D" w:rsidRDefault="00DA4E4D" w:rsidP="00231407">
            <w:pPr>
              <w:pStyle w:val="Listepuces"/>
              <w:cnfStyle w:val="000000000000" w:firstRow="0" w:lastRow="0" w:firstColumn="0" w:lastColumn="0" w:oddVBand="0" w:evenVBand="0" w:oddHBand="0" w:evenHBand="0" w:firstRowFirstColumn="0" w:firstRowLastColumn="0" w:lastRowFirstColumn="0" w:lastRowLastColumn="0"/>
              <w:rPr>
                <w:ins w:id="80" w:author="Alois GRIMM" w:date="2022-08-16T11:04:00Z"/>
              </w:rPr>
            </w:pPr>
            <w:ins w:id="81" w:author="Alois GRIMM" w:date="2022-08-16T11:04:00Z">
              <w:r>
                <w:t>D</w:t>
              </w:r>
              <w:r>
                <w:t>ates clés du projet</w:t>
              </w:r>
            </w:ins>
          </w:p>
          <w:p w14:paraId="0ABE3A01" w14:textId="6C7C9F48" w:rsidR="00DA4E4D" w:rsidRDefault="00DA4E4D" w:rsidP="00231407">
            <w:pPr>
              <w:pStyle w:val="Listepuces"/>
              <w:cnfStyle w:val="000000000000" w:firstRow="0" w:lastRow="0" w:firstColumn="0" w:lastColumn="0" w:oddVBand="0" w:evenVBand="0" w:oddHBand="0" w:evenHBand="0" w:firstRowFirstColumn="0" w:firstRowLastColumn="0" w:lastRowFirstColumn="0" w:lastRowLastColumn="0"/>
              <w:rPr>
                <w:ins w:id="82" w:author="Alois GRIMM" w:date="2022-08-16T11:04:00Z"/>
              </w:rPr>
            </w:pPr>
            <w:ins w:id="83" w:author="Alois GRIMM" w:date="2022-08-16T11:04:00Z">
              <w:r>
                <w:rPr>
                  <w:caps/>
                </w:rPr>
                <w:t>A</w:t>
              </w:r>
              <w:r>
                <w:t>llocation du budget</w:t>
              </w:r>
            </w:ins>
          </w:p>
          <w:p w14:paraId="321FC014" w14:textId="77777777" w:rsidR="00DA4E4D" w:rsidRDefault="00DA4E4D" w:rsidP="00231407">
            <w:pPr>
              <w:pStyle w:val="Listepuces"/>
              <w:cnfStyle w:val="000000000000" w:firstRow="0" w:lastRow="0" w:firstColumn="0" w:lastColumn="0" w:oddVBand="0" w:evenVBand="0" w:oddHBand="0" w:evenHBand="0" w:firstRowFirstColumn="0" w:firstRowLastColumn="0" w:lastRowFirstColumn="0" w:lastRowLastColumn="0"/>
              <w:rPr>
                <w:ins w:id="84" w:author="Alois GRIMM" w:date="2022-08-16T11:22:00Z"/>
              </w:rPr>
            </w:pPr>
            <w:ins w:id="85" w:author="Alois GRIMM" w:date="2022-08-16T11:04:00Z">
              <w:r>
                <w:t>N</w:t>
              </w:r>
              <w:r>
                <w:t>égociation contractuelle</w:t>
              </w:r>
            </w:ins>
          </w:p>
          <w:p w14:paraId="75537F56" w14:textId="01D7626A" w:rsidR="002B4B97" w:rsidDel="006777BE" w:rsidRDefault="002B4B97" w:rsidP="00231407">
            <w:pPr>
              <w:pStyle w:val="Listepuces"/>
              <w:cnfStyle w:val="000000000000" w:firstRow="0" w:lastRow="0" w:firstColumn="0" w:lastColumn="0" w:oddVBand="0" w:evenVBand="0" w:oddHBand="0" w:evenHBand="0" w:firstRowFirstColumn="0" w:firstRowLastColumn="0" w:lastRowFirstColumn="0" w:lastRowLastColumn="0"/>
            </w:pPr>
            <w:ins w:id="86" w:author="Alois GRIMM" w:date="2022-08-16T11:22:00Z">
              <w:r>
                <w:t>S’assure de la réussite du projet</w:t>
              </w:r>
            </w:ins>
          </w:p>
        </w:tc>
        <w:tc>
          <w:tcPr>
            <w:tcW w:w="1583" w:type="dxa"/>
            <w:tcPrChange w:id="87" w:author="Alois GRIMM" w:date="2022-08-16T11:30:00Z">
              <w:tcPr>
                <w:tcW w:w="1276" w:type="dxa"/>
              </w:tcPr>
            </w:tcPrChange>
          </w:tcPr>
          <w:p w14:paraId="5057A595" w14:textId="6B227F49" w:rsidR="00DA4E4D" w:rsidRDefault="00DA4E4D" w:rsidP="0045321E">
            <w:pPr>
              <w:cnfStyle w:val="000000000000" w:firstRow="0" w:lastRow="0" w:firstColumn="0" w:lastColumn="0" w:oddVBand="0" w:evenVBand="0" w:oddHBand="0" w:evenHBand="0" w:firstRowFirstColumn="0" w:firstRowLastColumn="0" w:lastRowFirstColumn="0" w:lastRowLastColumn="0"/>
              <w:pPrChange w:id="88" w:author="Alois GRIMM" w:date="2022-08-16T11:30:00Z">
                <w:pPr>
                  <w:pStyle w:val="Listepuces"/>
                  <w:numPr>
                    <w:numId w:val="0"/>
                  </w:numPr>
                  <w:cnfStyle w:val="000000000000" w:firstRow="0" w:lastRow="0" w:firstColumn="0" w:lastColumn="0" w:oddVBand="0" w:evenVBand="0" w:oddHBand="0" w:evenHBand="0" w:firstRowFirstColumn="0" w:firstRowLastColumn="0" w:lastRowFirstColumn="0" w:lastRowLastColumn="0"/>
                </w:pPr>
              </w:pPrChange>
            </w:pPr>
            <w:ins w:id="89" w:author="Alois GRIMM" w:date="2022-08-16T11:08:00Z">
              <w:r>
                <w:t>Mensuelle</w:t>
              </w:r>
            </w:ins>
          </w:p>
        </w:tc>
        <w:tc>
          <w:tcPr>
            <w:tcW w:w="1881" w:type="dxa"/>
            <w:tcPrChange w:id="90" w:author="Alois GRIMM" w:date="2022-08-16T11:30:00Z">
              <w:tcPr>
                <w:tcW w:w="1559" w:type="dxa"/>
                <w:gridSpan w:val="2"/>
              </w:tcPr>
            </w:tcPrChange>
          </w:tcPr>
          <w:p w14:paraId="4EDCAB66" w14:textId="7FD871E7" w:rsidR="00DA4E4D" w:rsidRDefault="00DA4E4D" w:rsidP="00DA4E4D">
            <w:pPr>
              <w:pStyle w:val="Listepuces"/>
              <w:cnfStyle w:val="000000000000" w:firstRow="0" w:lastRow="0" w:firstColumn="0" w:lastColumn="0" w:oddVBand="0" w:evenVBand="0" w:oddHBand="0" w:evenHBand="0" w:firstRowFirstColumn="0" w:firstRowLastColumn="0" w:lastRowFirstColumn="0" w:lastRowLastColumn="0"/>
              <w:rPr>
                <w:ins w:id="91" w:author="Alois GRIMM" w:date="2022-08-16T11:09:00Z"/>
              </w:rPr>
            </w:pPr>
            <w:ins w:id="92" w:author="Alois GRIMM" w:date="2022-08-16T11:08:00Z">
              <w:r>
                <w:t>A</w:t>
              </w:r>
            </w:ins>
            <w:ins w:id="93" w:author="Alois GRIMM" w:date="2022-08-16T11:09:00Z">
              <w:r>
                <w:t xml:space="preserve">sh </w:t>
              </w:r>
              <w:proofErr w:type="spellStart"/>
              <w:r>
                <w:t>Callum</w:t>
              </w:r>
              <w:proofErr w:type="spellEnd"/>
            </w:ins>
          </w:p>
          <w:p w14:paraId="2D969564" w14:textId="0B6764DC" w:rsidR="00DA4E4D" w:rsidRDefault="00DA4E4D" w:rsidP="00DA4E4D">
            <w:pPr>
              <w:pStyle w:val="Listepuces"/>
              <w:cnfStyle w:val="000000000000" w:firstRow="0" w:lastRow="0" w:firstColumn="0" w:lastColumn="0" w:oddVBand="0" w:evenVBand="0" w:oddHBand="0" w:evenHBand="0" w:firstRowFirstColumn="0" w:firstRowLastColumn="0" w:lastRowFirstColumn="0" w:lastRowLastColumn="0"/>
              <w:rPr>
                <w:ins w:id="94" w:author="Alois GRIMM" w:date="2022-08-16T11:09:00Z"/>
              </w:rPr>
            </w:pPr>
            <w:ins w:id="95" w:author="Alois GRIMM" w:date="2022-08-16T11:09:00Z">
              <w:r>
                <w:t xml:space="preserve">Natasha </w:t>
              </w:r>
              <w:proofErr w:type="spellStart"/>
              <w:r>
                <w:t>Jarson</w:t>
              </w:r>
              <w:proofErr w:type="spellEnd"/>
            </w:ins>
          </w:p>
          <w:p w14:paraId="3D4394B9" w14:textId="111E0F1F" w:rsidR="00DA4E4D" w:rsidRDefault="00DA4E4D" w:rsidP="00DA4E4D">
            <w:pPr>
              <w:pStyle w:val="Listepuces"/>
              <w:cnfStyle w:val="000000000000" w:firstRow="0" w:lastRow="0" w:firstColumn="0" w:lastColumn="0" w:oddVBand="0" w:evenVBand="0" w:oddHBand="0" w:evenHBand="0" w:firstRowFirstColumn="0" w:firstRowLastColumn="0" w:lastRowFirstColumn="0" w:lastRowLastColumn="0"/>
              <w:pPrChange w:id="96" w:author="Alois GRIMM" w:date="2022-08-16T11:10:00Z">
                <w:pPr>
                  <w:pStyle w:val="Listepuces"/>
                  <w:numPr>
                    <w:numId w:val="0"/>
                  </w:numPr>
                  <w:cnfStyle w:val="000000000000" w:firstRow="0" w:lastRow="0" w:firstColumn="0" w:lastColumn="0" w:oddVBand="0" w:evenVBand="0" w:oddHBand="0" w:evenHBand="0" w:firstRowFirstColumn="0" w:firstRowLastColumn="0" w:lastRowFirstColumn="0" w:lastRowLastColumn="0"/>
                </w:pPr>
              </w:pPrChange>
            </w:pPr>
            <w:ins w:id="97" w:author="Alois GRIMM" w:date="2022-08-16T11:09:00Z">
              <w:r>
                <w:t>Daniel</w:t>
              </w:r>
            </w:ins>
            <w:ins w:id="98" w:author="Alois GRIMM" w:date="2022-08-16T11:10:00Z">
              <w:r>
                <w:t xml:space="preserve"> </w:t>
              </w:r>
            </w:ins>
            <w:ins w:id="99" w:author="Alois GRIMM" w:date="2022-08-16T11:09:00Z">
              <w:r>
                <w:t>Anthony</w:t>
              </w:r>
            </w:ins>
          </w:p>
        </w:tc>
      </w:tr>
      <w:tr w:rsidR="00DA4E4D" w14:paraId="7EE6F875" w14:textId="64AD62A8" w:rsidTr="0045321E">
        <w:tblPrEx>
          <w:tblW w:w="8784" w:type="dxa"/>
          <w:tblPrExChange w:id="100" w:author="Alois GRIMM" w:date="2022-08-16T11:30:00Z">
            <w:tblPrEx>
              <w:tblW w:w="8784" w:type="dxa"/>
            </w:tblPrEx>
          </w:tblPrExChange>
        </w:tblPrEx>
        <w:trPr>
          <w:trHeight w:val="1990"/>
          <w:trPrChange w:id="101"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102" w:author="Alois GRIMM" w:date="2022-08-16T11:30:00Z">
              <w:tcPr>
                <w:tcW w:w="1784" w:type="dxa"/>
                <w:gridSpan w:val="2"/>
              </w:tcPr>
            </w:tcPrChange>
          </w:tcPr>
          <w:p w14:paraId="18ACA5D3" w14:textId="0BBA0844" w:rsidR="00DA4E4D" w:rsidRDefault="00DA4E4D" w:rsidP="00265431">
            <w:pPr>
              <w:pStyle w:val="Standard"/>
              <w:spacing w:after="240" w:line="240" w:lineRule="auto"/>
              <w:rPr>
                <w:color w:val="24292E"/>
                <w:sz w:val="24"/>
                <w:szCs w:val="24"/>
              </w:rPr>
            </w:pPr>
            <w:bookmarkStart w:id="103" w:name="_Hlk111459111"/>
            <w:r>
              <w:rPr>
                <w:color w:val="24292E"/>
                <w:sz w:val="24"/>
                <w:szCs w:val="24"/>
              </w:rPr>
              <w:t>Comité architecture</w:t>
            </w:r>
            <w:bookmarkEnd w:id="103"/>
          </w:p>
        </w:tc>
        <w:tc>
          <w:tcPr>
            <w:tcW w:w="3482" w:type="dxa"/>
            <w:tcPrChange w:id="104" w:author="Alois GRIMM" w:date="2022-08-16T11:30:00Z">
              <w:tcPr>
                <w:tcW w:w="4165" w:type="dxa"/>
                <w:gridSpan w:val="2"/>
              </w:tcPr>
            </w:tcPrChange>
          </w:tcPr>
          <w:p w14:paraId="62C1D41F" w14:textId="77777777" w:rsidR="002B4B97" w:rsidRDefault="002B4B97" w:rsidP="00632BF9">
            <w:pPr>
              <w:pStyle w:val="Listepuces"/>
              <w:cnfStyle w:val="000000000000" w:firstRow="0" w:lastRow="0" w:firstColumn="0" w:lastColumn="0" w:oddVBand="0" w:evenVBand="0" w:oddHBand="0" w:evenHBand="0" w:firstRowFirstColumn="0" w:firstRowLastColumn="0" w:lastRowFirstColumn="0" w:lastRowLastColumn="0"/>
              <w:rPr>
                <w:ins w:id="105" w:author="Alois GRIMM" w:date="2022-08-16T11:24:00Z"/>
              </w:rPr>
            </w:pPr>
            <w:ins w:id="106" w:author="Alois GRIMM" w:date="2022-08-16T11:24:00Z">
              <w:r>
                <w:t>G</w:t>
              </w:r>
            </w:ins>
            <w:ins w:id="107" w:author="Alois GRIMM" w:date="2022-08-16T11:23:00Z">
              <w:r w:rsidRPr="002B4B97">
                <w:t>ère le processus d'approbation et de publication de l'architecture cible</w:t>
              </w:r>
            </w:ins>
          </w:p>
          <w:p w14:paraId="4D667D73" w14:textId="77777777" w:rsidR="002B4B97" w:rsidRDefault="002B4B97" w:rsidP="00632BF9">
            <w:pPr>
              <w:pStyle w:val="Listepuces"/>
              <w:cnfStyle w:val="000000000000" w:firstRow="0" w:lastRow="0" w:firstColumn="0" w:lastColumn="0" w:oddVBand="0" w:evenVBand="0" w:oddHBand="0" w:evenHBand="0" w:firstRowFirstColumn="0" w:firstRowLastColumn="0" w:lastRowFirstColumn="0" w:lastRowLastColumn="0"/>
              <w:rPr>
                <w:ins w:id="108" w:author="Alois GRIMM" w:date="2022-08-16T11:24:00Z"/>
              </w:rPr>
            </w:pPr>
            <w:ins w:id="109" w:author="Alois GRIMM" w:date="2022-08-16T11:24:00Z">
              <w:r>
                <w:t>E</w:t>
              </w:r>
            </w:ins>
            <w:ins w:id="110" w:author="Alois GRIMM" w:date="2022-08-16T11:23:00Z">
              <w:r w:rsidRPr="002B4B97">
                <w:t>value la conformité à l'architecture</w:t>
              </w:r>
            </w:ins>
          </w:p>
          <w:p w14:paraId="76EA69A1" w14:textId="77777777" w:rsidR="00DA4E4D" w:rsidRDefault="002B4B97" w:rsidP="00632BF9">
            <w:pPr>
              <w:pStyle w:val="Listepuces"/>
              <w:cnfStyle w:val="000000000000" w:firstRow="0" w:lastRow="0" w:firstColumn="0" w:lastColumn="0" w:oddVBand="0" w:evenVBand="0" w:oddHBand="0" w:evenHBand="0" w:firstRowFirstColumn="0" w:firstRowLastColumn="0" w:lastRowFirstColumn="0" w:lastRowLastColumn="0"/>
              <w:rPr>
                <w:ins w:id="111" w:author="Alois GRIMM" w:date="2022-08-16T11:25:00Z"/>
              </w:rPr>
            </w:pPr>
            <w:ins w:id="112" w:author="Alois GRIMM" w:date="2022-08-16T11:24:00Z">
              <w:r>
                <w:t>Dé</w:t>
              </w:r>
            </w:ins>
            <w:ins w:id="113" w:author="Alois GRIMM" w:date="2022-08-16T11:23:00Z">
              <w:r w:rsidRPr="002B4B97">
                <w:t>termine les mesures que les parties prenantes prendront pour corriger la non-conformité.</w:t>
              </w:r>
            </w:ins>
          </w:p>
          <w:p w14:paraId="52685E5E" w14:textId="77777777" w:rsidR="002B4B97" w:rsidRDefault="002B4B97" w:rsidP="00632BF9">
            <w:pPr>
              <w:pStyle w:val="Listepuces"/>
              <w:cnfStyle w:val="000000000000" w:firstRow="0" w:lastRow="0" w:firstColumn="0" w:lastColumn="0" w:oddVBand="0" w:evenVBand="0" w:oddHBand="0" w:evenHBand="0" w:firstRowFirstColumn="0" w:firstRowLastColumn="0" w:lastRowFirstColumn="0" w:lastRowLastColumn="0"/>
              <w:rPr>
                <w:ins w:id="114" w:author="Alois GRIMM" w:date="2022-08-16T11:26:00Z"/>
              </w:rPr>
            </w:pPr>
            <w:ins w:id="115" w:author="Alois GRIMM" w:date="2022-08-16T11:26:00Z">
              <w:r>
                <w:t>S</w:t>
              </w:r>
            </w:ins>
            <w:ins w:id="116" w:author="Alois GRIMM" w:date="2022-08-16T11:25:00Z">
              <w:r w:rsidRPr="002B4B97">
                <w:t>'assure que les meilleures pratiques ont été suivies</w:t>
              </w:r>
            </w:ins>
          </w:p>
          <w:p w14:paraId="32624467" w14:textId="4C593848" w:rsidR="002B4B97" w:rsidDel="006777BE" w:rsidRDefault="002B4B97" w:rsidP="00632BF9">
            <w:pPr>
              <w:pStyle w:val="Listepuces"/>
              <w:cnfStyle w:val="000000000000" w:firstRow="0" w:lastRow="0" w:firstColumn="0" w:lastColumn="0" w:oddVBand="0" w:evenVBand="0" w:oddHBand="0" w:evenHBand="0" w:firstRowFirstColumn="0" w:firstRowLastColumn="0" w:lastRowFirstColumn="0" w:lastRowLastColumn="0"/>
            </w:pPr>
            <w:ins w:id="117" w:author="Alois GRIMM" w:date="2022-08-16T11:26:00Z">
              <w:r>
                <w:t xml:space="preserve">S’assure </w:t>
              </w:r>
            </w:ins>
            <w:ins w:id="118" w:author="Alois GRIMM" w:date="2022-08-16T11:25:00Z">
              <w:r w:rsidRPr="002B4B97">
                <w:t>que les parties prenantes ont approuvé l'objectif</w:t>
              </w:r>
            </w:ins>
          </w:p>
        </w:tc>
        <w:tc>
          <w:tcPr>
            <w:tcW w:w="1583" w:type="dxa"/>
            <w:tcPrChange w:id="119" w:author="Alois GRIMM" w:date="2022-08-16T11:30:00Z">
              <w:tcPr>
                <w:tcW w:w="1276" w:type="dxa"/>
              </w:tcPr>
            </w:tcPrChange>
          </w:tcPr>
          <w:p w14:paraId="17793D0A" w14:textId="3D629FB3" w:rsidR="00DA4E4D" w:rsidDel="006777BE" w:rsidRDefault="0045321E" w:rsidP="0045321E">
            <w:pPr>
              <w:cnfStyle w:val="000000000000" w:firstRow="0" w:lastRow="0" w:firstColumn="0" w:lastColumn="0" w:oddVBand="0" w:evenVBand="0" w:oddHBand="0" w:evenHBand="0" w:firstRowFirstColumn="0" w:firstRowLastColumn="0" w:lastRowFirstColumn="0" w:lastRowLastColumn="0"/>
              <w:pPrChange w:id="120" w:author="Alois GRIMM" w:date="2022-08-16T11:30:00Z">
                <w:pPr>
                  <w:pStyle w:val="Listepuces"/>
                  <w:cnfStyle w:val="000000000000" w:firstRow="0" w:lastRow="0" w:firstColumn="0" w:lastColumn="0" w:oddVBand="0" w:evenVBand="0" w:oddHBand="0" w:evenHBand="0" w:firstRowFirstColumn="0" w:firstRowLastColumn="0" w:lastRowFirstColumn="0" w:lastRowLastColumn="0"/>
                </w:pPr>
              </w:pPrChange>
            </w:pPr>
            <w:ins w:id="121" w:author="Alois GRIMM" w:date="2022-08-16T11:29:00Z">
              <w:r>
                <w:t>Mensuelle</w:t>
              </w:r>
            </w:ins>
          </w:p>
        </w:tc>
        <w:tc>
          <w:tcPr>
            <w:tcW w:w="1881" w:type="dxa"/>
            <w:tcPrChange w:id="122" w:author="Alois GRIMM" w:date="2022-08-16T11:30:00Z">
              <w:tcPr>
                <w:tcW w:w="1559" w:type="dxa"/>
                <w:gridSpan w:val="2"/>
              </w:tcPr>
            </w:tcPrChange>
          </w:tcPr>
          <w:p w14:paraId="42CD358A" w14:textId="77777777" w:rsidR="00FC1660" w:rsidRDefault="00FC1660" w:rsidP="00FC1660">
            <w:pPr>
              <w:pStyle w:val="Listepuces"/>
              <w:cnfStyle w:val="000000000000" w:firstRow="0" w:lastRow="0" w:firstColumn="0" w:lastColumn="0" w:oddVBand="0" w:evenVBand="0" w:oddHBand="0" w:evenHBand="0" w:firstRowFirstColumn="0" w:firstRowLastColumn="0" w:lastRowFirstColumn="0" w:lastRowLastColumn="0"/>
              <w:rPr>
                <w:ins w:id="123" w:author="Alois GRIMM" w:date="2022-08-16T11:21:00Z"/>
              </w:rPr>
            </w:pPr>
            <w:ins w:id="124" w:author="Alois GRIMM" w:date="2022-08-16T11:21:00Z">
              <w:r>
                <w:t xml:space="preserve">Natasha </w:t>
              </w:r>
              <w:proofErr w:type="spellStart"/>
              <w:r>
                <w:t>Jarson</w:t>
              </w:r>
              <w:proofErr w:type="spellEnd"/>
            </w:ins>
          </w:p>
          <w:p w14:paraId="0FCFF07B" w14:textId="77777777" w:rsidR="00DA4E4D" w:rsidRDefault="00FC1660" w:rsidP="00FC1660">
            <w:pPr>
              <w:pStyle w:val="Listepuces"/>
              <w:cnfStyle w:val="000000000000" w:firstRow="0" w:lastRow="0" w:firstColumn="0" w:lastColumn="0" w:oddVBand="0" w:evenVBand="0" w:oddHBand="0" w:evenHBand="0" w:firstRowFirstColumn="0" w:firstRowLastColumn="0" w:lastRowFirstColumn="0" w:lastRowLastColumn="0"/>
              <w:rPr>
                <w:ins w:id="125" w:author="Alois GRIMM" w:date="2022-08-16T11:21:00Z"/>
              </w:rPr>
            </w:pPr>
            <w:ins w:id="126" w:author="Alois GRIMM" w:date="2022-08-16T11:21:00Z">
              <w:r>
                <w:t>Pete Parker</w:t>
              </w:r>
            </w:ins>
          </w:p>
          <w:p w14:paraId="6AAEC4FC" w14:textId="783A8F76" w:rsidR="00FC1660" w:rsidDel="006777BE" w:rsidRDefault="00FC1660" w:rsidP="00FC1660">
            <w:pPr>
              <w:pStyle w:val="Listepuces"/>
              <w:cnfStyle w:val="000000000000" w:firstRow="0" w:lastRow="0" w:firstColumn="0" w:lastColumn="0" w:oddVBand="0" w:evenVBand="0" w:oddHBand="0" w:evenHBand="0" w:firstRowFirstColumn="0" w:firstRowLastColumn="0" w:lastRowFirstColumn="0" w:lastRowLastColumn="0"/>
            </w:pPr>
            <w:ins w:id="127" w:author="Alois GRIMM" w:date="2022-08-16T11:21:00Z">
              <w:r>
                <w:t>Aloïs GRIMM</w:t>
              </w:r>
            </w:ins>
          </w:p>
        </w:tc>
      </w:tr>
      <w:tr w:rsidR="00DA4E4D" w14:paraId="0FA2E8FA" w14:textId="4DC7DE59" w:rsidTr="0045321E">
        <w:tblPrEx>
          <w:tblW w:w="8784" w:type="dxa"/>
          <w:tblPrExChange w:id="128" w:author="Alois GRIMM" w:date="2022-08-16T11:30:00Z">
            <w:tblPrEx>
              <w:tblW w:w="8784" w:type="dxa"/>
            </w:tblPrEx>
          </w:tblPrExChange>
        </w:tblPrEx>
        <w:trPr>
          <w:trHeight w:val="1313"/>
          <w:trPrChange w:id="129"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130" w:author="Alois GRIMM" w:date="2022-08-16T11:30:00Z">
              <w:tcPr>
                <w:tcW w:w="1784" w:type="dxa"/>
                <w:gridSpan w:val="2"/>
              </w:tcPr>
            </w:tcPrChange>
          </w:tcPr>
          <w:p w14:paraId="1CEC0502" w14:textId="267C8ABB" w:rsidR="00DA4E4D" w:rsidRDefault="00DA4E4D" w:rsidP="00E73D42">
            <w:pPr>
              <w:pStyle w:val="Standard"/>
              <w:spacing w:after="240" w:line="240" w:lineRule="auto"/>
              <w:rPr>
                <w:color w:val="24292E"/>
                <w:sz w:val="24"/>
                <w:szCs w:val="24"/>
              </w:rPr>
            </w:pPr>
            <w:r>
              <w:rPr>
                <w:color w:val="24292E"/>
                <w:sz w:val="24"/>
                <w:szCs w:val="24"/>
              </w:rPr>
              <w:t>Réunion</w:t>
            </w:r>
          </w:p>
        </w:tc>
        <w:tc>
          <w:tcPr>
            <w:tcW w:w="3482" w:type="dxa"/>
            <w:tcPrChange w:id="131" w:author="Alois GRIMM" w:date="2022-08-16T11:30:00Z">
              <w:tcPr>
                <w:tcW w:w="4165" w:type="dxa"/>
                <w:gridSpan w:val="2"/>
              </w:tcPr>
            </w:tcPrChange>
          </w:tcPr>
          <w:p w14:paraId="12E2EA06" w14:textId="4DA369FD" w:rsidR="00DA4E4D" w:rsidDel="0045321E" w:rsidRDefault="00DA4E4D" w:rsidP="0045321E">
            <w:pPr>
              <w:cnfStyle w:val="000000000000" w:firstRow="0" w:lastRow="0" w:firstColumn="0" w:lastColumn="0" w:oddVBand="0" w:evenVBand="0" w:oddHBand="0" w:evenHBand="0" w:firstRowFirstColumn="0" w:firstRowLastColumn="0" w:lastRowFirstColumn="0" w:lastRowLastColumn="0"/>
              <w:rPr>
                <w:del w:id="132" w:author="Alois GRIMM" w:date="2022-08-16T11:29:00Z"/>
              </w:rPr>
              <w:pPrChange w:id="133" w:author="Alois GRIMM" w:date="2022-08-16T11:29:00Z">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pPrChange>
            </w:pPr>
            <w:del w:id="134" w:author="Alois GRIMM" w:date="2022-08-16T11:29:00Z">
              <w:r w:rsidDel="0045321E">
                <w:delText>Hebdomadaire</w:delText>
              </w:r>
            </w:del>
          </w:p>
          <w:p w14:paraId="2638A39A" w14:textId="77777777" w:rsidR="00DA4E4D" w:rsidRDefault="00DA4E4D" w:rsidP="00E73D42">
            <w:pPr>
              <w:pStyle w:val="Listepuces"/>
              <w:cnfStyle w:val="000000000000" w:firstRow="0" w:lastRow="0" w:firstColumn="0" w:lastColumn="0" w:oddVBand="0" w:evenVBand="0" w:oddHBand="0" w:evenHBand="0" w:firstRowFirstColumn="0" w:firstRowLastColumn="0" w:lastRowFirstColumn="0" w:lastRowLastColumn="0"/>
            </w:pPr>
            <w:r>
              <w:t>Validation du sprint en cours</w:t>
            </w:r>
          </w:p>
          <w:p w14:paraId="65E8FFFE" w14:textId="77777777" w:rsidR="00DA4E4D" w:rsidRDefault="00DA4E4D" w:rsidP="00E73D42">
            <w:pPr>
              <w:pStyle w:val="Listepuces"/>
              <w:spacing w:line="264" w:lineRule="auto"/>
              <w:cnfStyle w:val="000000000000" w:firstRow="0" w:lastRow="0" w:firstColumn="0" w:lastColumn="0" w:oddVBand="0" w:evenVBand="0" w:oddHBand="0" w:evenHBand="0" w:firstRowFirstColumn="0" w:firstRowLastColumn="0" w:lastRowFirstColumn="0" w:lastRowLastColumn="0"/>
            </w:pPr>
            <w:r>
              <w:t>Évaluation du sprint S-1</w:t>
            </w:r>
          </w:p>
          <w:p w14:paraId="2588E416" w14:textId="36B1A431" w:rsidR="00DA4E4D" w:rsidDel="006777BE" w:rsidRDefault="00DA4E4D" w:rsidP="00E73D42">
            <w:pPr>
              <w:pStyle w:val="Listepuces"/>
              <w:cnfStyle w:val="000000000000" w:firstRow="0" w:lastRow="0" w:firstColumn="0" w:lastColumn="0" w:oddVBand="0" w:evenVBand="0" w:oddHBand="0" w:evenHBand="0" w:firstRowFirstColumn="0" w:firstRowLastColumn="0" w:lastRowFirstColumn="0" w:lastRowLastColumn="0"/>
            </w:pPr>
            <w:r>
              <w:t>Lancement du sprint S+1</w:t>
            </w:r>
          </w:p>
        </w:tc>
        <w:tc>
          <w:tcPr>
            <w:tcW w:w="1583" w:type="dxa"/>
            <w:tcPrChange w:id="135" w:author="Alois GRIMM" w:date="2022-08-16T11:30:00Z">
              <w:tcPr>
                <w:tcW w:w="1276" w:type="dxa"/>
              </w:tcPr>
            </w:tcPrChange>
          </w:tcPr>
          <w:p w14:paraId="00C89009" w14:textId="7F40C3FD" w:rsidR="00DA4E4D" w:rsidRPr="0045321E" w:rsidRDefault="0045321E" w:rsidP="0045321E">
            <w:pPr>
              <w:cnfStyle w:val="000000000000" w:firstRow="0" w:lastRow="0" w:firstColumn="0" w:lastColumn="0" w:oddVBand="0" w:evenVBand="0" w:oddHBand="0" w:evenHBand="0" w:firstRowFirstColumn="0" w:firstRowLastColumn="0" w:lastRowFirstColumn="0" w:lastRowLastColumn="0"/>
              <w:rPr>
                <w:rPrChange w:id="136" w:author="Alois GRIMM" w:date="2022-08-16T11:29:00Z">
                  <w:rPr>
                    <w:color w:val="24292E"/>
                    <w:sz w:val="24"/>
                    <w:szCs w:val="24"/>
                  </w:rPr>
                </w:rPrChange>
              </w:rPr>
              <w:pPrChange w:id="137" w:author="Alois GRIMM" w:date="2022-08-16T11:29:00Z">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pPrChange>
            </w:pPr>
            <w:ins w:id="138" w:author="Alois GRIMM" w:date="2022-08-16T11:29:00Z">
              <w:r>
                <w:t>Hebdomadaire</w:t>
              </w:r>
            </w:ins>
          </w:p>
        </w:tc>
        <w:tc>
          <w:tcPr>
            <w:tcW w:w="1881" w:type="dxa"/>
            <w:tcPrChange w:id="139" w:author="Alois GRIMM" w:date="2022-08-16T11:30:00Z">
              <w:tcPr>
                <w:tcW w:w="1559" w:type="dxa"/>
                <w:gridSpan w:val="2"/>
              </w:tcPr>
            </w:tcPrChange>
          </w:tcPr>
          <w:p w14:paraId="07A9DE44" w14:textId="77777777" w:rsidR="00DA4E4D" w:rsidRDefault="00DA4E4D" w:rsidP="00E73D4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DA4E4D" w14:paraId="788700E2" w14:textId="1AC099B1" w:rsidTr="0045321E">
        <w:tblPrEx>
          <w:tblW w:w="8784" w:type="dxa"/>
          <w:tblPrExChange w:id="140" w:author="Alois GRIMM" w:date="2022-08-16T11:30:00Z">
            <w:tblPrEx>
              <w:tblW w:w="8784" w:type="dxa"/>
            </w:tblPrEx>
          </w:tblPrExChange>
        </w:tblPrEx>
        <w:trPr>
          <w:trHeight w:val="1990"/>
          <w:trPrChange w:id="141"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142" w:author="Alois GRIMM" w:date="2022-08-16T11:30:00Z">
              <w:tcPr>
                <w:tcW w:w="1784" w:type="dxa"/>
                <w:gridSpan w:val="2"/>
              </w:tcPr>
            </w:tcPrChange>
          </w:tcPr>
          <w:p w14:paraId="14358318" w14:textId="30D37D30" w:rsidR="00DA4E4D" w:rsidRDefault="00DA4E4D" w:rsidP="00E73D42">
            <w:pPr>
              <w:pStyle w:val="Standard"/>
              <w:spacing w:after="240" w:line="240" w:lineRule="auto"/>
              <w:rPr>
                <w:color w:val="24292E"/>
                <w:sz w:val="24"/>
                <w:szCs w:val="24"/>
              </w:rPr>
            </w:pPr>
            <w:r>
              <w:rPr>
                <w:color w:val="24292E"/>
                <w:sz w:val="24"/>
                <w:szCs w:val="24"/>
              </w:rPr>
              <w:t>Répertoire des documents</w:t>
            </w:r>
          </w:p>
        </w:tc>
        <w:tc>
          <w:tcPr>
            <w:tcW w:w="3482" w:type="dxa"/>
            <w:tcPrChange w:id="143" w:author="Alois GRIMM" w:date="2022-08-16T11:30:00Z">
              <w:tcPr>
                <w:tcW w:w="4165" w:type="dxa"/>
                <w:gridSpan w:val="2"/>
              </w:tcPr>
            </w:tcPrChange>
          </w:tcPr>
          <w:p w14:paraId="4FBF4467" w14:textId="77777777" w:rsidR="00DA4E4D" w:rsidRDefault="007321F1" w:rsidP="0045321E">
            <w:pPr>
              <w:pStyle w:val="Listepuces"/>
              <w:cnfStyle w:val="000000000000" w:firstRow="0" w:lastRow="0" w:firstColumn="0" w:lastColumn="0" w:oddVBand="0" w:evenVBand="0" w:oddHBand="0" w:evenHBand="0" w:firstRowFirstColumn="0" w:firstRowLastColumn="0" w:lastRowFirstColumn="0" w:lastRowLastColumn="0"/>
              <w:rPr>
                <w:ins w:id="144" w:author="Alois GRIMM" w:date="2022-08-16T12:25:00Z"/>
              </w:rPr>
            </w:pPr>
            <w:ins w:id="145" w:author="Alois GRIMM" w:date="2022-08-16T12:09:00Z">
              <w:r>
                <w:t xml:space="preserve">Rassemble l’ensemble </w:t>
              </w:r>
            </w:ins>
            <w:ins w:id="146" w:author="Alois GRIMM" w:date="2022-08-16T12:10:00Z">
              <w:r>
                <w:t>des documents</w:t>
              </w:r>
            </w:ins>
            <w:ins w:id="147" w:author="Alois GRIMM" w:date="2022-08-16T12:09:00Z">
              <w:r>
                <w:t xml:space="preserve"> du </w:t>
              </w:r>
            </w:ins>
            <w:ins w:id="148" w:author="Alois GRIMM" w:date="2022-08-16T12:10:00Z">
              <w:r>
                <w:t>projet</w:t>
              </w:r>
            </w:ins>
          </w:p>
          <w:p w14:paraId="63F2E6A4" w14:textId="23CF229F" w:rsidR="00474239" w:rsidRDefault="00A52BF6" w:rsidP="0045321E">
            <w:pPr>
              <w:pStyle w:val="Listepuces"/>
              <w:cnfStyle w:val="000000000000" w:firstRow="0" w:lastRow="0" w:firstColumn="0" w:lastColumn="0" w:oddVBand="0" w:evenVBand="0" w:oddHBand="0" w:evenHBand="0" w:firstRowFirstColumn="0" w:firstRowLastColumn="0" w:lastRowFirstColumn="0" w:lastRowLastColumn="0"/>
              <w:pPrChange w:id="149" w:author="Alois GRIMM" w:date="2022-08-16T11:29:00Z">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pPrChange>
            </w:pPr>
            <w:ins w:id="150" w:author="Alois GRIMM" w:date="2022-08-16T12:27:00Z">
              <w:r w:rsidRPr="00A52BF6">
                <w:t>https://github.com/AloisGRIMM/Foosus-ecommerce-geoconscient</w:t>
              </w:r>
            </w:ins>
          </w:p>
        </w:tc>
        <w:tc>
          <w:tcPr>
            <w:tcW w:w="1583" w:type="dxa"/>
            <w:tcPrChange w:id="151" w:author="Alois GRIMM" w:date="2022-08-16T11:30:00Z">
              <w:tcPr>
                <w:tcW w:w="1276" w:type="dxa"/>
              </w:tcPr>
            </w:tcPrChange>
          </w:tcPr>
          <w:p w14:paraId="2250FA08" w14:textId="07B90DB0" w:rsidR="00DA4E4D" w:rsidRDefault="007321F1" w:rsidP="00E73D4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ins w:id="152" w:author="Alois GRIMM" w:date="2022-08-16T12:09:00Z">
              <w:r>
                <w:rPr>
                  <w:color w:val="24292E"/>
                  <w:sz w:val="24"/>
                  <w:szCs w:val="24"/>
                </w:rPr>
                <w:t>N/A</w:t>
              </w:r>
            </w:ins>
          </w:p>
        </w:tc>
        <w:tc>
          <w:tcPr>
            <w:tcW w:w="1881" w:type="dxa"/>
            <w:tcPrChange w:id="153" w:author="Alois GRIMM" w:date="2022-08-16T11:30:00Z">
              <w:tcPr>
                <w:tcW w:w="1559" w:type="dxa"/>
                <w:gridSpan w:val="2"/>
              </w:tcPr>
            </w:tcPrChange>
          </w:tcPr>
          <w:p w14:paraId="69D4DD9C" w14:textId="77777777" w:rsidR="00DA4E4D" w:rsidRDefault="00DA4E4D" w:rsidP="00E73D4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DA4E4D" w14:paraId="566CC4E7" w14:textId="2646A05C" w:rsidTr="0045321E">
        <w:tblPrEx>
          <w:tblW w:w="8784" w:type="dxa"/>
          <w:tblPrExChange w:id="154" w:author="Alois GRIMM" w:date="2022-08-16T11:30:00Z">
            <w:tblPrEx>
              <w:tblW w:w="8784" w:type="dxa"/>
            </w:tblPrEx>
          </w:tblPrExChange>
        </w:tblPrEx>
        <w:trPr>
          <w:trHeight w:val="1990"/>
          <w:trPrChange w:id="155"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156" w:author="Alois GRIMM" w:date="2022-08-16T11:30:00Z">
              <w:tcPr>
                <w:tcW w:w="1784" w:type="dxa"/>
                <w:gridSpan w:val="2"/>
              </w:tcPr>
            </w:tcPrChange>
          </w:tcPr>
          <w:p w14:paraId="2814DD21" w14:textId="52B00773" w:rsidR="00DA4E4D" w:rsidRDefault="00DA4E4D" w:rsidP="00E73D42">
            <w:pPr>
              <w:pStyle w:val="Standard"/>
              <w:spacing w:after="240" w:line="240" w:lineRule="auto"/>
              <w:rPr>
                <w:color w:val="24292E"/>
                <w:sz w:val="24"/>
                <w:szCs w:val="24"/>
              </w:rPr>
            </w:pPr>
            <w:r>
              <w:rPr>
                <w:color w:val="24292E"/>
                <w:sz w:val="24"/>
                <w:szCs w:val="24"/>
              </w:rPr>
              <w:t>Assurance qualité</w:t>
            </w:r>
          </w:p>
        </w:tc>
        <w:tc>
          <w:tcPr>
            <w:tcW w:w="3482" w:type="dxa"/>
            <w:tcPrChange w:id="157" w:author="Alois GRIMM" w:date="2022-08-16T11:30:00Z">
              <w:tcPr>
                <w:tcW w:w="4165" w:type="dxa"/>
                <w:gridSpan w:val="2"/>
              </w:tcPr>
            </w:tcPrChange>
          </w:tcPr>
          <w:p w14:paraId="43740EE8" w14:textId="77777777" w:rsidR="00DA4E4D" w:rsidDel="006777BE" w:rsidRDefault="00DA4E4D" w:rsidP="00E73D42">
            <w:pPr>
              <w:pStyle w:val="Listepuces"/>
              <w:cnfStyle w:val="000000000000" w:firstRow="0" w:lastRow="0" w:firstColumn="0" w:lastColumn="0" w:oddVBand="0" w:evenVBand="0" w:oddHBand="0" w:evenHBand="0" w:firstRowFirstColumn="0" w:firstRowLastColumn="0" w:lastRowFirstColumn="0" w:lastRowLastColumn="0"/>
            </w:pPr>
          </w:p>
        </w:tc>
        <w:tc>
          <w:tcPr>
            <w:tcW w:w="1583" w:type="dxa"/>
            <w:tcPrChange w:id="158" w:author="Alois GRIMM" w:date="2022-08-16T11:30:00Z">
              <w:tcPr>
                <w:tcW w:w="1276" w:type="dxa"/>
              </w:tcPr>
            </w:tcPrChange>
          </w:tcPr>
          <w:p w14:paraId="4176520F" w14:textId="77777777" w:rsidR="00DA4E4D" w:rsidDel="006777BE" w:rsidRDefault="00DA4E4D" w:rsidP="00BF55FB">
            <w:pPr>
              <w:pStyle w:val="Listepuces"/>
              <w:numPr>
                <w:ilvl w:val="0"/>
                <w:numId w:val="0"/>
              </w:numPr>
              <w:cnfStyle w:val="000000000000" w:firstRow="0" w:lastRow="0" w:firstColumn="0" w:lastColumn="0" w:oddVBand="0" w:evenVBand="0" w:oddHBand="0" w:evenHBand="0" w:firstRowFirstColumn="0" w:firstRowLastColumn="0" w:lastRowFirstColumn="0" w:lastRowLastColumn="0"/>
              <w:pPrChange w:id="159" w:author="Alois GRIMM" w:date="2022-08-16T16:06:00Z">
                <w:pPr>
                  <w:pStyle w:val="Listepuces"/>
                  <w:cnfStyle w:val="000000000000" w:firstRow="0" w:lastRow="0" w:firstColumn="0" w:lastColumn="0" w:oddVBand="0" w:evenVBand="0" w:oddHBand="0" w:evenHBand="0" w:firstRowFirstColumn="0" w:firstRowLastColumn="0" w:lastRowFirstColumn="0" w:lastRowLastColumn="0"/>
                </w:pPr>
              </w:pPrChange>
            </w:pPr>
          </w:p>
        </w:tc>
        <w:tc>
          <w:tcPr>
            <w:tcW w:w="1881" w:type="dxa"/>
            <w:tcPrChange w:id="160" w:author="Alois GRIMM" w:date="2022-08-16T11:30:00Z">
              <w:tcPr>
                <w:tcW w:w="1559" w:type="dxa"/>
                <w:gridSpan w:val="2"/>
              </w:tcPr>
            </w:tcPrChange>
          </w:tcPr>
          <w:p w14:paraId="7E82B878" w14:textId="77777777" w:rsidR="00DA4E4D" w:rsidDel="006777BE" w:rsidRDefault="00DA4E4D" w:rsidP="00E73D42">
            <w:pPr>
              <w:pStyle w:val="Listepuces"/>
              <w:cnfStyle w:val="000000000000" w:firstRow="0" w:lastRow="0" w:firstColumn="0" w:lastColumn="0" w:oddVBand="0" w:evenVBand="0" w:oddHBand="0" w:evenHBand="0" w:firstRowFirstColumn="0" w:firstRowLastColumn="0" w:lastRowFirstColumn="0" w:lastRowLastColumn="0"/>
            </w:pPr>
          </w:p>
        </w:tc>
      </w:tr>
      <w:tr w:rsidR="00DA4E4D" w14:paraId="3488FB76" w14:textId="77EBC5A2" w:rsidTr="0045321E">
        <w:tblPrEx>
          <w:tblW w:w="8784" w:type="dxa"/>
          <w:tblPrExChange w:id="161" w:author="Alois GRIMM" w:date="2022-08-16T11:30:00Z">
            <w:tblPrEx>
              <w:tblW w:w="8784" w:type="dxa"/>
            </w:tblPrEx>
          </w:tblPrExChange>
        </w:tblPrEx>
        <w:trPr>
          <w:trHeight w:val="1990"/>
          <w:trPrChange w:id="162"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163" w:author="Alois GRIMM" w:date="2022-08-16T11:30:00Z">
              <w:tcPr>
                <w:tcW w:w="1784" w:type="dxa"/>
                <w:gridSpan w:val="2"/>
              </w:tcPr>
            </w:tcPrChange>
          </w:tcPr>
          <w:p w14:paraId="510462F0" w14:textId="2F1F3788" w:rsidR="00DA4E4D" w:rsidRDefault="00DA4E4D" w:rsidP="00E73D42">
            <w:pPr>
              <w:pStyle w:val="Standard"/>
              <w:spacing w:after="240" w:line="240" w:lineRule="auto"/>
              <w:rPr>
                <w:color w:val="24292E"/>
                <w:sz w:val="24"/>
                <w:szCs w:val="24"/>
              </w:rPr>
            </w:pPr>
            <w:r>
              <w:rPr>
                <w:color w:val="24292E"/>
                <w:sz w:val="24"/>
                <w:szCs w:val="24"/>
              </w:rPr>
              <w:t>Escalade</w:t>
            </w:r>
            <w:ins w:id="164" w:author="Alois GRIMM" w:date="2022-08-16T12:12:00Z">
              <w:r w:rsidR="007321F1">
                <w:rPr>
                  <w:color w:val="24292E"/>
                  <w:sz w:val="24"/>
                  <w:szCs w:val="24"/>
                </w:rPr>
                <w:t xml:space="preserve"> et changement </w:t>
              </w:r>
            </w:ins>
          </w:p>
        </w:tc>
        <w:tc>
          <w:tcPr>
            <w:tcW w:w="3482" w:type="dxa"/>
            <w:tcPrChange w:id="165" w:author="Alois GRIMM" w:date="2022-08-16T11:30:00Z">
              <w:tcPr>
                <w:tcW w:w="4165" w:type="dxa"/>
                <w:gridSpan w:val="2"/>
              </w:tcPr>
            </w:tcPrChange>
          </w:tcPr>
          <w:p w14:paraId="088A1A10" w14:textId="2840D8DB" w:rsidR="00DA4E4D" w:rsidDel="00D10783" w:rsidRDefault="007321F1" w:rsidP="00E73D42">
            <w:pPr>
              <w:pStyle w:val="Listepuces"/>
              <w:cnfStyle w:val="000000000000" w:firstRow="0" w:lastRow="0" w:firstColumn="0" w:lastColumn="0" w:oddVBand="0" w:evenVBand="0" w:oddHBand="0" w:evenHBand="0" w:firstRowFirstColumn="0" w:firstRowLastColumn="0" w:lastRowFirstColumn="0" w:lastRowLastColumn="0"/>
              <w:rPr>
                <w:del w:id="166" w:author="Alois GRIMM" w:date="2022-08-16T12:10:00Z"/>
                <w:rFonts w:eastAsia="Arial" w:cs="Arial"/>
                <w:lang w:eastAsia="zh-CN" w:bidi="hi-IN"/>
              </w:rPr>
            </w:pPr>
            <w:ins w:id="167" w:author="Alois GRIMM" w:date="2022-08-16T12:14:00Z">
              <w:r>
                <w:t>S</w:t>
              </w:r>
              <w:r>
                <w:rPr>
                  <w:rFonts w:eastAsia="Arial" w:cs="Arial"/>
                  <w:lang w:eastAsia="zh-CN" w:bidi="hi-IN"/>
                </w:rPr>
                <w:t>ituation bloquée</w:t>
              </w:r>
            </w:ins>
            <w:del w:id="168" w:author="Alois GRIMM" w:date="2022-08-16T12:10:00Z">
              <w:r w:rsidR="00DA4E4D" w:rsidDel="007321F1">
                <w:delText>Niveau 1 : CIO Natasha Jarson</w:delText>
              </w:r>
            </w:del>
          </w:p>
          <w:p w14:paraId="5ACC1FBA" w14:textId="77777777" w:rsidR="00D10783" w:rsidRDefault="00D10783" w:rsidP="00D10783">
            <w:pPr>
              <w:pStyle w:val="Listepuces"/>
              <w:cnfStyle w:val="000000000000" w:firstRow="0" w:lastRow="0" w:firstColumn="0" w:lastColumn="0" w:oddVBand="0" w:evenVBand="0" w:oddHBand="0" w:evenHBand="0" w:firstRowFirstColumn="0" w:firstRowLastColumn="0" w:lastRowFirstColumn="0" w:lastRowLastColumn="0"/>
              <w:rPr>
                <w:ins w:id="169" w:author="Alois GRIMM" w:date="2022-08-16T12:14:00Z"/>
                <w:rFonts w:eastAsia="Arial" w:cs="Arial"/>
                <w:lang w:eastAsia="zh-CN" w:bidi="hi-IN"/>
              </w:rPr>
            </w:pPr>
          </w:p>
          <w:p w14:paraId="30547E96" w14:textId="5699FF80" w:rsidR="00DA4E4D" w:rsidDel="006777BE" w:rsidRDefault="00D10783" w:rsidP="00E73D42">
            <w:pPr>
              <w:pStyle w:val="Listepuces"/>
              <w:cnfStyle w:val="000000000000" w:firstRow="0" w:lastRow="0" w:firstColumn="0" w:lastColumn="0" w:oddVBand="0" w:evenVBand="0" w:oddHBand="0" w:evenHBand="0" w:firstRowFirstColumn="0" w:firstRowLastColumn="0" w:lastRowFirstColumn="0" w:lastRowLastColumn="0"/>
            </w:pPr>
            <w:ins w:id="170" w:author="Alois GRIMM" w:date="2022-08-16T12:15:00Z">
              <w:r>
                <w:rPr>
                  <w:color w:val="24292E"/>
                  <w:sz w:val="24"/>
                  <w:szCs w:val="24"/>
                </w:rPr>
                <w:t>Résultat non conforme</w:t>
              </w:r>
            </w:ins>
            <w:del w:id="171" w:author="Alois GRIMM" w:date="2022-08-16T12:10:00Z">
              <w:r w:rsidR="00DA4E4D" w:rsidDel="007321F1">
                <w:rPr>
                  <w:color w:val="24292E"/>
                  <w:sz w:val="24"/>
                  <w:szCs w:val="24"/>
                </w:rPr>
                <w:delText>Niveau 2 : CEO Ash Callum</w:delText>
              </w:r>
            </w:del>
          </w:p>
        </w:tc>
        <w:tc>
          <w:tcPr>
            <w:tcW w:w="1583" w:type="dxa"/>
            <w:tcPrChange w:id="172" w:author="Alois GRIMM" w:date="2022-08-16T11:30:00Z">
              <w:tcPr>
                <w:tcW w:w="1276" w:type="dxa"/>
              </w:tcPr>
            </w:tcPrChange>
          </w:tcPr>
          <w:p w14:paraId="1CE9A1F3" w14:textId="00B9E0D7" w:rsidR="00DA4E4D" w:rsidRDefault="007321F1" w:rsidP="00E73D4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ins w:id="173" w:author="Alois GRIMM" w:date="2022-08-16T12:12:00Z">
              <w:r>
                <w:rPr>
                  <w:color w:val="24292E"/>
                  <w:sz w:val="24"/>
                  <w:szCs w:val="24"/>
                </w:rPr>
                <w:t>En cas d’imprévu</w:t>
              </w:r>
            </w:ins>
          </w:p>
        </w:tc>
        <w:tc>
          <w:tcPr>
            <w:tcW w:w="1881" w:type="dxa"/>
            <w:tcPrChange w:id="174" w:author="Alois GRIMM" w:date="2022-08-16T11:30:00Z">
              <w:tcPr>
                <w:tcW w:w="1559" w:type="dxa"/>
                <w:gridSpan w:val="2"/>
              </w:tcPr>
            </w:tcPrChange>
          </w:tcPr>
          <w:p w14:paraId="01139F25" w14:textId="77777777" w:rsidR="007321F1" w:rsidRPr="007321F1" w:rsidRDefault="007321F1" w:rsidP="007321F1">
            <w:pPr>
              <w:pStyle w:val="Listepuces"/>
              <w:cnfStyle w:val="000000000000" w:firstRow="0" w:lastRow="0" w:firstColumn="0" w:lastColumn="0" w:oddVBand="0" w:evenVBand="0" w:oddHBand="0" w:evenHBand="0" w:firstRowFirstColumn="0" w:firstRowLastColumn="0" w:lastRowFirstColumn="0" w:lastRowLastColumn="0"/>
              <w:rPr>
                <w:ins w:id="175" w:author="Alois GRIMM" w:date="2022-08-16T12:10:00Z"/>
                <w:color w:val="24292E"/>
                <w:rPrChange w:id="176" w:author="Alois GRIMM" w:date="2022-08-16T12:11:00Z">
                  <w:rPr>
                    <w:ins w:id="177" w:author="Alois GRIMM" w:date="2022-08-16T12:10:00Z"/>
                  </w:rPr>
                </w:rPrChange>
              </w:rPr>
            </w:pPr>
            <w:ins w:id="178" w:author="Alois GRIMM" w:date="2022-08-16T12:10:00Z">
              <w:r w:rsidRPr="007321F1">
                <w:t xml:space="preserve">Ash </w:t>
              </w:r>
              <w:proofErr w:type="spellStart"/>
              <w:r w:rsidRPr="007321F1">
                <w:t>Callum</w:t>
              </w:r>
              <w:proofErr w:type="spellEnd"/>
              <w:r w:rsidRPr="007321F1">
                <w:t xml:space="preserve"> </w:t>
              </w:r>
            </w:ins>
          </w:p>
          <w:p w14:paraId="2B09C360" w14:textId="3F809C48" w:rsidR="00DA4E4D" w:rsidRDefault="007321F1" w:rsidP="007321F1">
            <w:pPr>
              <w:pStyle w:val="Listepuces"/>
              <w:cnfStyle w:val="000000000000" w:firstRow="0" w:lastRow="0" w:firstColumn="0" w:lastColumn="0" w:oddVBand="0" w:evenVBand="0" w:oddHBand="0" w:evenHBand="0" w:firstRowFirstColumn="0" w:firstRowLastColumn="0" w:lastRowFirstColumn="0" w:lastRowLastColumn="0"/>
              <w:rPr>
                <w:color w:val="24292E"/>
                <w:sz w:val="24"/>
                <w:szCs w:val="24"/>
              </w:rPr>
              <w:pPrChange w:id="179" w:author="Alois GRIMM" w:date="2022-08-16T12:11:00Z">
                <w:pPr>
                  <w:pStyle w:val="Standard"/>
                  <w:spacing w:after="240" w:line="240" w:lineRule="auto"/>
                  <w:cnfStyle w:val="000000000000" w:firstRow="0" w:lastRow="0" w:firstColumn="0" w:lastColumn="0" w:oddVBand="0" w:evenVBand="0" w:oddHBand="0" w:evenHBand="0" w:firstRowFirstColumn="0" w:firstRowLastColumn="0" w:lastRowFirstColumn="0" w:lastRowLastColumn="0"/>
                </w:pPr>
              </w:pPrChange>
            </w:pPr>
            <w:ins w:id="180" w:author="Alois GRIMM" w:date="2022-08-16T12:10:00Z">
              <w:r w:rsidRPr="007321F1">
                <w:rPr>
                  <w:color w:val="24292E"/>
                  <w:rPrChange w:id="181" w:author="Alois GRIMM" w:date="2022-08-16T12:11:00Z">
                    <w:rPr>
                      <w:color w:val="24292E"/>
                      <w:sz w:val="24"/>
                      <w:szCs w:val="24"/>
                    </w:rPr>
                  </w:rPrChange>
                </w:rPr>
                <w:t>Natasha</w:t>
              </w:r>
              <w:r w:rsidRPr="007321F1">
                <w:rPr>
                  <w:color w:val="24292E"/>
                  <w:rPrChange w:id="182" w:author="Alois GRIMM" w:date="2022-08-16T12:11:00Z">
                    <w:rPr>
                      <w:color w:val="24292E"/>
                      <w:sz w:val="24"/>
                      <w:szCs w:val="24"/>
                    </w:rPr>
                  </w:rPrChange>
                </w:rPr>
                <w:t xml:space="preserve"> </w:t>
              </w:r>
              <w:proofErr w:type="spellStart"/>
              <w:r w:rsidRPr="007321F1">
                <w:rPr>
                  <w:color w:val="24292E"/>
                  <w:rPrChange w:id="183" w:author="Alois GRIMM" w:date="2022-08-16T12:11:00Z">
                    <w:rPr>
                      <w:color w:val="24292E"/>
                      <w:sz w:val="24"/>
                      <w:szCs w:val="24"/>
                    </w:rPr>
                  </w:rPrChange>
                </w:rPr>
                <w:t>J</w:t>
              </w:r>
              <w:r w:rsidRPr="007321F1">
                <w:rPr>
                  <w:color w:val="24292E"/>
                  <w:rPrChange w:id="184" w:author="Alois GRIMM" w:date="2022-08-16T12:11:00Z">
                    <w:rPr>
                      <w:color w:val="24292E"/>
                      <w:sz w:val="24"/>
                      <w:szCs w:val="24"/>
                    </w:rPr>
                  </w:rPrChange>
                </w:rPr>
                <w:t>arson</w:t>
              </w:r>
            </w:ins>
            <w:proofErr w:type="spellEnd"/>
          </w:p>
        </w:tc>
      </w:tr>
      <w:tr w:rsidR="00DA4E4D" w:rsidDel="007321F1" w14:paraId="61657834" w14:textId="21371ECD" w:rsidTr="0045321E">
        <w:tblPrEx>
          <w:tblW w:w="8784" w:type="dxa"/>
          <w:tblPrExChange w:id="185" w:author="Alois GRIMM" w:date="2022-08-16T11:30:00Z">
            <w:tblPrEx>
              <w:tblW w:w="8784" w:type="dxa"/>
            </w:tblPrEx>
          </w:tblPrExChange>
        </w:tblPrEx>
        <w:trPr>
          <w:trHeight w:val="1990"/>
          <w:del w:id="186" w:author="Alois GRIMM" w:date="2022-08-16T12:13:00Z"/>
          <w:trPrChange w:id="187" w:author="Alois GRIMM" w:date="2022-08-16T11:30:00Z">
            <w:trPr>
              <w:trHeight w:val="1990"/>
            </w:trPr>
          </w:trPrChange>
        </w:trPr>
        <w:tc>
          <w:tcPr>
            <w:cnfStyle w:val="001000000000" w:firstRow="0" w:lastRow="0" w:firstColumn="1" w:lastColumn="0" w:oddVBand="0" w:evenVBand="0" w:oddHBand="0" w:evenHBand="0" w:firstRowFirstColumn="0" w:firstRowLastColumn="0" w:lastRowFirstColumn="0" w:lastRowLastColumn="0"/>
            <w:tcW w:w="1838" w:type="dxa"/>
            <w:tcPrChange w:id="188" w:author="Alois GRIMM" w:date="2022-08-16T11:30:00Z">
              <w:tcPr>
                <w:tcW w:w="1784" w:type="dxa"/>
                <w:gridSpan w:val="2"/>
              </w:tcPr>
            </w:tcPrChange>
          </w:tcPr>
          <w:p w14:paraId="0E4D2E2E" w14:textId="365FC9C5" w:rsidR="00DA4E4D" w:rsidDel="007321F1" w:rsidRDefault="00DA4E4D" w:rsidP="00E73D42">
            <w:pPr>
              <w:pStyle w:val="Standard"/>
              <w:spacing w:after="240" w:line="240" w:lineRule="auto"/>
              <w:rPr>
                <w:del w:id="189" w:author="Alois GRIMM" w:date="2022-08-16T12:13:00Z"/>
                <w:color w:val="24292E"/>
                <w:sz w:val="24"/>
                <w:szCs w:val="24"/>
              </w:rPr>
            </w:pPr>
            <w:del w:id="190" w:author="Alois GRIMM" w:date="2022-08-16T12:13:00Z">
              <w:r w:rsidDel="007321F1">
                <w:rPr>
                  <w:color w:val="24292E"/>
                  <w:sz w:val="24"/>
                  <w:szCs w:val="24"/>
                </w:rPr>
                <w:delText>Changement</w:delText>
              </w:r>
            </w:del>
          </w:p>
        </w:tc>
        <w:tc>
          <w:tcPr>
            <w:tcW w:w="3482" w:type="dxa"/>
            <w:tcPrChange w:id="191" w:author="Alois GRIMM" w:date="2022-08-16T11:30:00Z">
              <w:tcPr>
                <w:tcW w:w="4165" w:type="dxa"/>
                <w:gridSpan w:val="2"/>
              </w:tcPr>
            </w:tcPrChange>
          </w:tcPr>
          <w:p w14:paraId="61FB417A" w14:textId="1F29EA03" w:rsidR="00DA4E4D" w:rsidDel="007321F1" w:rsidRDefault="00DA4E4D" w:rsidP="00E73D42">
            <w:pPr>
              <w:pStyle w:val="Listepuces"/>
              <w:cnfStyle w:val="000000000000" w:firstRow="0" w:lastRow="0" w:firstColumn="0" w:lastColumn="0" w:oddVBand="0" w:evenVBand="0" w:oddHBand="0" w:evenHBand="0" w:firstRowFirstColumn="0" w:firstRowLastColumn="0" w:lastRowFirstColumn="0" w:lastRowLastColumn="0"/>
              <w:rPr>
                <w:del w:id="192" w:author="Alois GRIMM" w:date="2022-08-16T12:13:00Z"/>
              </w:rPr>
            </w:pPr>
            <w:del w:id="193" w:author="Alois GRIMM" w:date="2022-08-16T12:13:00Z">
              <w:r w:rsidDel="007321F1">
                <w:delText>Discutions et validation en comité de pilotage</w:delText>
              </w:r>
            </w:del>
          </w:p>
          <w:p w14:paraId="41F14EB6" w14:textId="6603A8A2" w:rsidR="00DA4E4D" w:rsidDel="007321F1" w:rsidRDefault="00DA4E4D" w:rsidP="00E73D42">
            <w:pPr>
              <w:pStyle w:val="Listepuces"/>
              <w:cnfStyle w:val="000000000000" w:firstRow="0" w:lastRow="0" w:firstColumn="0" w:lastColumn="0" w:oddVBand="0" w:evenVBand="0" w:oddHBand="0" w:evenHBand="0" w:firstRowFirstColumn="0" w:firstRowLastColumn="0" w:lastRowFirstColumn="0" w:lastRowLastColumn="0"/>
              <w:rPr>
                <w:del w:id="194" w:author="Alois GRIMM" w:date="2022-08-16T12:13:00Z"/>
              </w:rPr>
            </w:pPr>
            <w:del w:id="195" w:author="Alois GRIMM" w:date="2022-08-16T12:13:00Z">
              <w:r w:rsidDel="007321F1">
                <w:delText xml:space="preserve">Information des parties prenantes du projet </w:delText>
              </w:r>
            </w:del>
          </w:p>
        </w:tc>
        <w:tc>
          <w:tcPr>
            <w:tcW w:w="1583" w:type="dxa"/>
            <w:tcPrChange w:id="196" w:author="Alois GRIMM" w:date="2022-08-16T11:30:00Z">
              <w:tcPr>
                <w:tcW w:w="1276" w:type="dxa"/>
              </w:tcPr>
            </w:tcPrChange>
          </w:tcPr>
          <w:p w14:paraId="18EB7E20" w14:textId="356942C4" w:rsidR="00DA4E4D" w:rsidDel="007321F1" w:rsidRDefault="00DA4E4D" w:rsidP="00E73D42">
            <w:pPr>
              <w:pStyle w:val="Listepuces"/>
              <w:cnfStyle w:val="000000000000" w:firstRow="0" w:lastRow="0" w:firstColumn="0" w:lastColumn="0" w:oddVBand="0" w:evenVBand="0" w:oddHBand="0" w:evenHBand="0" w:firstRowFirstColumn="0" w:firstRowLastColumn="0" w:lastRowFirstColumn="0" w:lastRowLastColumn="0"/>
              <w:rPr>
                <w:del w:id="197" w:author="Alois GRIMM" w:date="2022-08-16T12:13:00Z"/>
              </w:rPr>
            </w:pPr>
          </w:p>
        </w:tc>
        <w:tc>
          <w:tcPr>
            <w:tcW w:w="1881" w:type="dxa"/>
            <w:tcPrChange w:id="198" w:author="Alois GRIMM" w:date="2022-08-16T11:30:00Z">
              <w:tcPr>
                <w:tcW w:w="1559" w:type="dxa"/>
                <w:gridSpan w:val="2"/>
              </w:tcPr>
            </w:tcPrChange>
          </w:tcPr>
          <w:p w14:paraId="799C3BE9" w14:textId="223332F8" w:rsidR="00DA4E4D" w:rsidDel="007321F1" w:rsidRDefault="00DA4E4D" w:rsidP="00E73D42">
            <w:pPr>
              <w:pStyle w:val="Listepuces"/>
              <w:cnfStyle w:val="000000000000" w:firstRow="0" w:lastRow="0" w:firstColumn="0" w:lastColumn="0" w:oddVBand="0" w:evenVBand="0" w:oddHBand="0" w:evenHBand="0" w:firstRowFirstColumn="0" w:firstRowLastColumn="0" w:lastRowFirstColumn="0" w:lastRowLastColumn="0"/>
              <w:rPr>
                <w:del w:id="199" w:author="Alois GRIMM" w:date="2022-08-16T12:13:00Z"/>
              </w:rPr>
            </w:pPr>
          </w:p>
        </w:tc>
      </w:tr>
    </w:tbl>
    <w:p w14:paraId="675E482C" w14:textId="21A0DB5E" w:rsidR="007321F1" w:rsidRDefault="007321F1" w:rsidP="007321F1">
      <w:pPr>
        <w:rPr>
          <w:ins w:id="200" w:author="Alois GRIMM" w:date="2022-08-16T12:13:00Z"/>
        </w:rPr>
      </w:pPr>
      <w:bookmarkStart w:id="201" w:name="_9si5au56h675"/>
      <w:bookmarkStart w:id="202" w:name="_Toc110955252"/>
      <w:bookmarkEnd w:id="201"/>
    </w:p>
    <w:p w14:paraId="330C7A7E" w14:textId="77777777" w:rsidR="007321F1" w:rsidRDefault="007321F1">
      <w:pPr>
        <w:rPr>
          <w:ins w:id="203" w:author="Alois GRIMM" w:date="2022-08-16T12:13:00Z"/>
        </w:rPr>
      </w:pPr>
      <w:ins w:id="204" w:author="Alois GRIMM" w:date="2022-08-16T12:13:00Z">
        <w:r>
          <w:br w:type="page"/>
        </w:r>
      </w:ins>
    </w:p>
    <w:p w14:paraId="34BFF4E8" w14:textId="4DF91317" w:rsidR="00265431" w:rsidRPr="007F4AE5" w:rsidRDefault="00265431" w:rsidP="007F4AE5">
      <w:pPr>
        <w:pStyle w:val="Titre2"/>
      </w:pPr>
      <w:r w:rsidRPr="007F4AE5">
        <w:t>Rôles et responsabilités (RACI)</w:t>
      </w:r>
      <w:bookmarkEnd w:id="202"/>
    </w:p>
    <w:tbl>
      <w:tblPr>
        <w:tblStyle w:val="TableauGrille1Clair-Accentuation1"/>
        <w:tblW w:w="0" w:type="auto"/>
        <w:tblLook w:val="04A0" w:firstRow="1" w:lastRow="0" w:firstColumn="1" w:lastColumn="0" w:noHBand="0" w:noVBand="1"/>
      </w:tblPr>
      <w:tblGrid>
        <w:gridCol w:w="3681"/>
        <w:gridCol w:w="992"/>
        <w:gridCol w:w="1056"/>
        <w:gridCol w:w="1073"/>
        <w:gridCol w:w="962"/>
        <w:gridCol w:w="992"/>
      </w:tblGrid>
      <w:tr w:rsidR="006175D9" w14:paraId="56C97533" w14:textId="5293F77E" w:rsidTr="00617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C25AB1" w14:textId="76F4665D" w:rsidR="006175D9" w:rsidRDefault="006175D9" w:rsidP="00265431">
            <w:pPr>
              <w:pStyle w:val="Standard"/>
              <w:spacing w:after="240" w:line="240" w:lineRule="auto"/>
              <w:rPr>
                <w:color w:val="24292E"/>
                <w:szCs w:val="24"/>
              </w:rPr>
            </w:pPr>
            <w:r>
              <w:rPr>
                <w:color w:val="24292E"/>
                <w:szCs w:val="24"/>
              </w:rPr>
              <w:t>Tâches</w:t>
            </w:r>
          </w:p>
        </w:tc>
        <w:tc>
          <w:tcPr>
            <w:tcW w:w="992" w:type="dxa"/>
          </w:tcPr>
          <w:p w14:paraId="371E0C12" w14:textId="4FCE3182" w:rsidR="006175D9" w:rsidRDefault="006175D9"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 xml:space="preserve">Ash </w:t>
            </w:r>
            <w:proofErr w:type="spellStart"/>
            <w:r>
              <w:rPr>
                <w:color w:val="24292E"/>
                <w:szCs w:val="24"/>
              </w:rPr>
              <w:t>Callum</w:t>
            </w:r>
            <w:proofErr w:type="spellEnd"/>
          </w:p>
        </w:tc>
        <w:tc>
          <w:tcPr>
            <w:tcW w:w="1056" w:type="dxa"/>
          </w:tcPr>
          <w:p w14:paraId="16C1EB3A" w14:textId="2877FB28" w:rsidR="006175D9" w:rsidRDefault="006175D9"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 xml:space="preserve">Natasha </w:t>
            </w:r>
            <w:proofErr w:type="spellStart"/>
            <w:r>
              <w:rPr>
                <w:color w:val="24292E"/>
                <w:szCs w:val="24"/>
              </w:rPr>
              <w:t>Jarson</w:t>
            </w:r>
            <w:proofErr w:type="spellEnd"/>
          </w:p>
        </w:tc>
        <w:tc>
          <w:tcPr>
            <w:tcW w:w="1073" w:type="dxa"/>
          </w:tcPr>
          <w:p w14:paraId="2869DDFF" w14:textId="4FE4CBCB" w:rsidR="006175D9" w:rsidRDefault="006175D9"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Daniel Anthony</w:t>
            </w:r>
          </w:p>
        </w:tc>
        <w:tc>
          <w:tcPr>
            <w:tcW w:w="962" w:type="dxa"/>
          </w:tcPr>
          <w:p w14:paraId="007655E2" w14:textId="401045A2" w:rsidR="006175D9" w:rsidRDefault="006175D9"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Pete Parker</w:t>
            </w:r>
          </w:p>
        </w:tc>
        <w:tc>
          <w:tcPr>
            <w:tcW w:w="992" w:type="dxa"/>
          </w:tcPr>
          <w:p w14:paraId="118A83A7" w14:textId="3B6405ED" w:rsidR="006175D9" w:rsidRDefault="006175D9"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Aloïs GRIMM</w:t>
            </w:r>
          </w:p>
        </w:tc>
      </w:tr>
      <w:tr w:rsidR="006175D9" w14:paraId="13727590" w14:textId="09E96035" w:rsidTr="006175D9">
        <w:tc>
          <w:tcPr>
            <w:cnfStyle w:val="001000000000" w:firstRow="0" w:lastRow="0" w:firstColumn="1" w:lastColumn="0" w:oddVBand="0" w:evenVBand="0" w:oddHBand="0" w:evenHBand="0" w:firstRowFirstColumn="0" w:firstRowLastColumn="0" w:lastRowFirstColumn="0" w:lastRowLastColumn="0"/>
            <w:tcW w:w="3681" w:type="dxa"/>
          </w:tcPr>
          <w:p w14:paraId="09A204EA" w14:textId="7EA112B8" w:rsidR="006175D9" w:rsidRDefault="003824E0" w:rsidP="00265431">
            <w:pPr>
              <w:pStyle w:val="Standard"/>
              <w:spacing w:after="240" w:line="240" w:lineRule="auto"/>
              <w:rPr>
                <w:color w:val="24292E"/>
                <w:sz w:val="24"/>
                <w:szCs w:val="24"/>
              </w:rPr>
            </w:pPr>
            <w:r>
              <w:rPr>
                <w:color w:val="24292E"/>
                <w:sz w:val="24"/>
                <w:szCs w:val="24"/>
              </w:rPr>
              <w:t>S</w:t>
            </w:r>
            <w:r w:rsidR="006175D9">
              <w:rPr>
                <w:color w:val="24292E"/>
                <w:sz w:val="24"/>
                <w:szCs w:val="24"/>
              </w:rPr>
              <w:t>olution d’hébergement</w:t>
            </w:r>
          </w:p>
        </w:tc>
        <w:tc>
          <w:tcPr>
            <w:tcW w:w="992" w:type="dxa"/>
          </w:tcPr>
          <w:p w14:paraId="27A34CB7" w14:textId="26242152" w:rsidR="006175D9" w:rsidRDefault="006175D9"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56" w:type="dxa"/>
          </w:tcPr>
          <w:p w14:paraId="3EC2DBCD" w14:textId="213769B6" w:rsidR="006175D9" w:rsidRDefault="00D44D2C"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73" w:type="dxa"/>
          </w:tcPr>
          <w:p w14:paraId="547720B6" w14:textId="41EC57DD" w:rsidR="006175D9" w:rsidRDefault="003824E0"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I</w:t>
            </w:r>
          </w:p>
        </w:tc>
        <w:tc>
          <w:tcPr>
            <w:tcW w:w="962" w:type="dxa"/>
          </w:tcPr>
          <w:p w14:paraId="792ECCC4" w14:textId="04581362" w:rsidR="006175D9" w:rsidRDefault="003824E0"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w:t>
            </w:r>
          </w:p>
        </w:tc>
        <w:tc>
          <w:tcPr>
            <w:tcW w:w="992" w:type="dxa"/>
          </w:tcPr>
          <w:p w14:paraId="591C901E" w14:textId="2564C69C" w:rsidR="006175D9" w:rsidRDefault="006175D9"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w:t>
            </w:r>
          </w:p>
        </w:tc>
      </w:tr>
      <w:tr w:rsidR="006175D9" w14:paraId="5B614C56" w14:textId="37D1B7F3" w:rsidTr="006175D9">
        <w:tc>
          <w:tcPr>
            <w:cnfStyle w:val="001000000000" w:firstRow="0" w:lastRow="0" w:firstColumn="1" w:lastColumn="0" w:oddVBand="0" w:evenVBand="0" w:oddHBand="0" w:evenHBand="0" w:firstRowFirstColumn="0" w:firstRowLastColumn="0" w:lastRowFirstColumn="0" w:lastRowLastColumn="0"/>
            <w:tcW w:w="3681" w:type="dxa"/>
          </w:tcPr>
          <w:p w14:paraId="2914E09E" w14:textId="51967C53" w:rsidR="006175D9" w:rsidRDefault="00D44D2C" w:rsidP="00265431">
            <w:pPr>
              <w:pStyle w:val="Standard"/>
              <w:spacing w:after="240" w:line="240" w:lineRule="auto"/>
              <w:rPr>
                <w:color w:val="24292E"/>
                <w:sz w:val="24"/>
                <w:szCs w:val="24"/>
              </w:rPr>
            </w:pPr>
            <w:r>
              <w:rPr>
                <w:color w:val="24292E"/>
                <w:sz w:val="24"/>
                <w:szCs w:val="24"/>
              </w:rPr>
              <w:t>Architecture logicielle</w:t>
            </w:r>
          </w:p>
        </w:tc>
        <w:tc>
          <w:tcPr>
            <w:tcW w:w="992" w:type="dxa"/>
          </w:tcPr>
          <w:p w14:paraId="20F9D5EE" w14:textId="152C4C67" w:rsidR="006175D9" w:rsidRDefault="00D44D2C"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56" w:type="dxa"/>
          </w:tcPr>
          <w:p w14:paraId="2B90DEB5" w14:textId="5F7BD37F" w:rsidR="006175D9" w:rsidRDefault="00D44D2C"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73" w:type="dxa"/>
          </w:tcPr>
          <w:p w14:paraId="6FBC9806" w14:textId="2C6DA54D" w:rsidR="006175D9" w:rsidRDefault="00D44D2C"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I</w:t>
            </w:r>
          </w:p>
        </w:tc>
        <w:tc>
          <w:tcPr>
            <w:tcW w:w="962" w:type="dxa"/>
          </w:tcPr>
          <w:p w14:paraId="312108F4" w14:textId="056B3F9C" w:rsidR="006175D9" w:rsidRDefault="00D44D2C"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w:t>
            </w:r>
          </w:p>
        </w:tc>
        <w:tc>
          <w:tcPr>
            <w:tcW w:w="992" w:type="dxa"/>
          </w:tcPr>
          <w:p w14:paraId="038AB215" w14:textId="7E7405D4" w:rsidR="006175D9" w:rsidRDefault="00D44D2C"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w:t>
            </w:r>
          </w:p>
        </w:tc>
      </w:tr>
      <w:tr w:rsidR="006175D9" w14:paraId="1C997998" w14:textId="7ADE8A12" w:rsidTr="006175D9">
        <w:tc>
          <w:tcPr>
            <w:cnfStyle w:val="001000000000" w:firstRow="0" w:lastRow="0" w:firstColumn="1" w:lastColumn="0" w:oddVBand="0" w:evenVBand="0" w:oddHBand="0" w:evenHBand="0" w:firstRowFirstColumn="0" w:firstRowLastColumn="0" w:lastRowFirstColumn="0" w:lastRowLastColumn="0"/>
            <w:tcW w:w="3681" w:type="dxa"/>
          </w:tcPr>
          <w:p w14:paraId="3EBA54F6" w14:textId="4301141E" w:rsidR="006175D9" w:rsidRDefault="00C333C5" w:rsidP="00265431">
            <w:pPr>
              <w:pStyle w:val="Standard"/>
              <w:spacing w:after="240" w:line="240" w:lineRule="auto"/>
              <w:rPr>
                <w:color w:val="24292E"/>
                <w:sz w:val="24"/>
                <w:szCs w:val="24"/>
              </w:rPr>
            </w:pPr>
            <w:r>
              <w:rPr>
                <w:color w:val="24292E"/>
                <w:sz w:val="24"/>
                <w:szCs w:val="24"/>
              </w:rPr>
              <w:t>Outils et langages</w:t>
            </w:r>
          </w:p>
        </w:tc>
        <w:tc>
          <w:tcPr>
            <w:tcW w:w="992" w:type="dxa"/>
          </w:tcPr>
          <w:p w14:paraId="0D5A336B" w14:textId="14B037C5"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56" w:type="dxa"/>
          </w:tcPr>
          <w:p w14:paraId="58733F60" w14:textId="47583757"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73" w:type="dxa"/>
          </w:tcPr>
          <w:p w14:paraId="585325DB" w14:textId="1E4FD5FB"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I</w:t>
            </w:r>
          </w:p>
        </w:tc>
        <w:tc>
          <w:tcPr>
            <w:tcW w:w="962" w:type="dxa"/>
          </w:tcPr>
          <w:p w14:paraId="08E0368D" w14:textId="0ECC3CEB"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C/A</w:t>
            </w:r>
          </w:p>
        </w:tc>
        <w:tc>
          <w:tcPr>
            <w:tcW w:w="992" w:type="dxa"/>
          </w:tcPr>
          <w:p w14:paraId="4663C874" w14:textId="4C49B712"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w:t>
            </w:r>
          </w:p>
        </w:tc>
      </w:tr>
      <w:tr w:rsidR="006175D9" w14:paraId="1A74B9F0" w14:textId="7D0DE3FA" w:rsidTr="006175D9">
        <w:tc>
          <w:tcPr>
            <w:cnfStyle w:val="001000000000" w:firstRow="0" w:lastRow="0" w:firstColumn="1" w:lastColumn="0" w:oddVBand="0" w:evenVBand="0" w:oddHBand="0" w:evenHBand="0" w:firstRowFirstColumn="0" w:firstRowLastColumn="0" w:lastRowFirstColumn="0" w:lastRowLastColumn="0"/>
            <w:tcW w:w="3681" w:type="dxa"/>
          </w:tcPr>
          <w:p w14:paraId="46DA82CD" w14:textId="6F8F5BCC" w:rsidR="006175D9" w:rsidRDefault="00C333C5" w:rsidP="00265431">
            <w:pPr>
              <w:pStyle w:val="Standard"/>
              <w:spacing w:after="240" w:line="240" w:lineRule="auto"/>
              <w:rPr>
                <w:color w:val="24292E"/>
                <w:sz w:val="24"/>
                <w:szCs w:val="24"/>
              </w:rPr>
            </w:pPr>
            <w:r>
              <w:rPr>
                <w:color w:val="24292E"/>
                <w:sz w:val="24"/>
                <w:szCs w:val="24"/>
              </w:rPr>
              <w:t>Initialisation environnement</w:t>
            </w:r>
          </w:p>
        </w:tc>
        <w:tc>
          <w:tcPr>
            <w:tcW w:w="992" w:type="dxa"/>
          </w:tcPr>
          <w:p w14:paraId="47D8D05C" w14:textId="69C1A009"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56" w:type="dxa"/>
          </w:tcPr>
          <w:p w14:paraId="63BE23C0" w14:textId="44256E15"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73" w:type="dxa"/>
          </w:tcPr>
          <w:p w14:paraId="106E5DC9" w14:textId="6AFCFC49"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I</w:t>
            </w:r>
          </w:p>
        </w:tc>
        <w:tc>
          <w:tcPr>
            <w:tcW w:w="962" w:type="dxa"/>
          </w:tcPr>
          <w:p w14:paraId="7510A41C" w14:textId="06676280"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w:t>
            </w:r>
          </w:p>
        </w:tc>
        <w:tc>
          <w:tcPr>
            <w:tcW w:w="992" w:type="dxa"/>
          </w:tcPr>
          <w:p w14:paraId="18EFE5DC" w14:textId="473A8438"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w:t>
            </w:r>
          </w:p>
        </w:tc>
      </w:tr>
      <w:tr w:rsidR="006175D9" w14:paraId="2B3A10E4" w14:textId="4651DC19" w:rsidTr="006175D9">
        <w:tc>
          <w:tcPr>
            <w:cnfStyle w:val="001000000000" w:firstRow="0" w:lastRow="0" w:firstColumn="1" w:lastColumn="0" w:oddVBand="0" w:evenVBand="0" w:oddHBand="0" w:evenHBand="0" w:firstRowFirstColumn="0" w:firstRowLastColumn="0" w:lastRowFirstColumn="0" w:lastRowLastColumn="0"/>
            <w:tcW w:w="3681" w:type="dxa"/>
          </w:tcPr>
          <w:p w14:paraId="0B0DF818" w14:textId="1D48FD15" w:rsidR="006175D9" w:rsidRDefault="00C333C5" w:rsidP="00265431">
            <w:pPr>
              <w:pStyle w:val="Standard"/>
              <w:spacing w:after="240" w:line="240" w:lineRule="auto"/>
              <w:rPr>
                <w:color w:val="24292E"/>
                <w:sz w:val="24"/>
                <w:szCs w:val="24"/>
              </w:rPr>
            </w:pPr>
            <w:r>
              <w:rPr>
                <w:color w:val="24292E"/>
                <w:sz w:val="24"/>
                <w:szCs w:val="24"/>
              </w:rPr>
              <w:t>Développement</w:t>
            </w:r>
          </w:p>
        </w:tc>
        <w:tc>
          <w:tcPr>
            <w:tcW w:w="992" w:type="dxa"/>
          </w:tcPr>
          <w:p w14:paraId="31F36445" w14:textId="1421C016"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56" w:type="dxa"/>
          </w:tcPr>
          <w:p w14:paraId="615A83B4" w14:textId="6DD2BAF8"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73" w:type="dxa"/>
          </w:tcPr>
          <w:p w14:paraId="687B8C05" w14:textId="485BB806"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I</w:t>
            </w:r>
          </w:p>
        </w:tc>
        <w:tc>
          <w:tcPr>
            <w:tcW w:w="962" w:type="dxa"/>
          </w:tcPr>
          <w:p w14:paraId="66B790C7" w14:textId="01AFA8CF"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w:t>
            </w:r>
          </w:p>
        </w:tc>
        <w:tc>
          <w:tcPr>
            <w:tcW w:w="992" w:type="dxa"/>
          </w:tcPr>
          <w:p w14:paraId="4D75873E" w14:textId="4AEBAC85"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w:t>
            </w:r>
          </w:p>
        </w:tc>
      </w:tr>
      <w:tr w:rsidR="006175D9" w14:paraId="4B14927F" w14:textId="30D23F66" w:rsidTr="006175D9">
        <w:tc>
          <w:tcPr>
            <w:cnfStyle w:val="001000000000" w:firstRow="0" w:lastRow="0" w:firstColumn="1" w:lastColumn="0" w:oddVBand="0" w:evenVBand="0" w:oddHBand="0" w:evenHBand="0" w:firstRowFirstColumn="0" w:firstRowLastColumn="0" w:lastRowFirstColumn="0" w:lastRowLastColumn="0"/>
            <w:tcW w:w="3681" w:type="dxa"/>
          </w:tcPr>
          <w:p w14:paraId="6DA6B233" w14:textId="7D5EA13C" w:rsidR="006175D9" w:rsidRDefault="00C333C5" w:rsidP="00265431">
            <w:pPr>
              <w:pStyle w:val="Standard"/>
              <w:spacing w:after="240" w:line="240" w:lineRule="auto"/>
              <w:rPr>
                <w:color w:val="24292E"/>
                <w:sz w:val="24"/>
                <w:szCs w:val="24"/>
              </w:rPr>
            </w:pPr>
            <w:r>
              <w:rPr>
                <w:color w:val="24292E"/>
                <w:sz w:val="24"/>
                <w:szCs w:val="24"/>
              </w:rPr>
              <w:t>Etablir KPI</w:t>
            </w:r>
          </w:p>
        </w:tc>
        <w:tc>
          <w:tcPr>
            <w:tcW w:w="992" w:type="dxa"/>
          </w:tcPr>
          <w:p w14:paraId="2F0F3149" w14:textId="325C7FB9"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56" w:type="dxa"/>
          </w:tcPr>
          <w:p w14:paraId="74E28094" w14:textId="219C98AD"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A</w:t>
            </w:r>
          </w:p>
        </w:tc>
        <w:tc>
          <w:tcPr>
            <w:tcW w:w="1073" w:type="dxa"/>
          </w:tcPr>
          <w:p w14:paraId="306B9D69" w14:textId="11CFA1D2" w:rsidR="006175D9" w:rsidRDefault="005E49DF"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w:t>
            </w:r>
            <w:r w:rsidR="00C333C5">
              <w:rPr>
                <w:color w:val="24292E"/>
                <w:sz w:val="24"/>
                <w:szCs w:val="24"/>
              </w:rPr>
              <w:t>A</w:t>
            </w:r>
          </w:p>
        </w:tc>
        <w:tc>
          <w:tcPr>
            <w:tcW w:w="962" w:type="dxa"/>
          </w:tcPr>
          <w:p w14:paraId="2B82917F" w14:textId="1F683328"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I</w:t>
            </w:r>
          </w:p>
        </w:tc>
        <w:tc>
          <w:tcPr>
            <w:tcW w:w="992" w:type="dxa"/>
          </w:tcPr>
          <w:p w14:paraId="0CD6F8C9" w14:textId="7B7F5A59" w:rsidR="006175D9" w:rsidRDefault="00C333C5" w:rsidP="00D44D2C">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w:t>
            </w:r>
          </w:p>
        </w:tc>
      </w:tr>
    </w:tbl>
    <w:p w14:paraId="03A3CF66" w14:textId="77777777" w:rsidR="006175D9" w:rsidRDefault="006175D9" w:rsidP="00265431">
      <w:pPr>
        <w:pStyle w:val="Standard"/>
        <w:shd w:val="clear" w:color="auto" w:fill="FFFFFF"/>
        <w:spacing w:after="240" w:line="240" w:lineRule="auto"/>
        <w:rPr>
          <w:color w:val="24292E"/>
          <w:sz w:val="24"/>
          <w:szCs w:val="24"/>
        </w:rPr>
      </w:pPr>
    </w:p>
    <w:p w14:paraId="3D2E3500" w14:textId="77777777" w:rsidR="00265431" w:rsidRDefault="00265431" w:rsidP="00265431">
      <w:pPr>
        <w:pStyle w:val="Titre1"/>
      </w:pPr>
      <w:bookmarkStart w:id="205" w:name="_fjc4d6crbryg"/>
      <w:bookmarkStart w:id="206" w:name="_nigp7xtdadnj"/>
      <w:bookmarkStart w:id="207" w:name="_Toc110955253"/>
      <w:bookmarkEnd w:id="205"/>
      <w:bookmarkEnd w:id="206"/>
      <w:r>
        <w:t>Contenu de l’architecture</w:t>
      </w:r>
      <w:bookmarkEnd w:id="207"/>
    </w:p>
    <w:p w14:paraId="30B42555" w14:textId="6A3B6A2D" w:rsidR="00265431" w:rsidRDefault="00265431" w:rsidP="00265431">
      <w:pPr>
        <w:pStyle w:val="Standard"/>
        <w:shd w:val="clear" w:color="auto" w:fill="FFFFFF"/>
        <w:spacing w:after="240" w:line="240" w:lineRule="auto"/>
      </w:pPr>
    </w:p>
    <w:tbl>
      <w:tblPr>
        <w:tblStyle w:val="TableauGrille1Clair-Accentuation1"/>
        <w:tblW w:w="8784" w:type="dxa"/>
        <w:tblLayout w:type="fixed"/>
        <w:tblLook w:val="04A0" w:firstRow="1" w:lastRow="0" w:firstColumn="1" w:lastColumn="0" w:noHBand="0" w:noVBand="1"/>
      </w:tblPr>
      <w:tblGrid>
        <w:gridCol w:w="3253"/>
        <w:gridCol w:w="5531"/>
      </w:tblGrid>
      <w:tr w:rsidR="00B2202F" w14:paraId="688080E2" w14:textId="77777777" w:rsidTr="00B2202F">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8E9AD" w14:textId="77777777" w:rsidR="00B2202F" w:rsidRDefault="00B2202F" w:rsidP="00534BD6">
            <w:pPr>
              <w:pStyle w:val="Standard"/>
              <w:spacing w:after="240" w:line="240" w:lineRule="auto"/>
              <w:jc w:val="center"/>
            </w:pPr>
            <w:r>
              <w:rPr>
                <w:color w:val="24292E"/>
                <w:szCs w:val="24"/>
              </w:rPr>
              <w:t>Zone de contenu</w:t>
            </w:r>
          </w:p>
        </w:tc>
        <w:tc>
          <w:tcPr>
            <w:tcW w:w="5531" w:type="dxa"/>
          </w:tcPr>
          <w:p w14:paraId="7F9A962F" w14:textId="016F53F7" w:rsidR="00B2202F" w:rsidRDefault="00B2202F"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Bonnes pratiques</w:t>
            </w:r>
          </w:p>
        </w:tc>
      </w:tr>
      <w:tr w:rsidR="00B2202F" w14:paraId="39CE098A" w14:textId="77777777" w:rsidTr="00B2202F">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4DD4907" w14:textId="77777777" w:rsidR="00B2202F" w:rsidRDefault="00B2202F" w:rsidP="00534BD6">
            <w:pPr>
              <w:pStyle w:val="Standard"/>
              <w:spacing w:after="240" w:line="240" w:lineRule="auto"/>
            </w:pPr>
            <w:r>
              <w:rPr>
                <w:color w:val="24292E"/>
                <w:sz w:val="24"/>
                <w:szCs w:val="24"/>
              </w:rPr>
              <w:t>Principes, Vision, et Conditions requises de l’Architecture</w:t>
            </w:r>
          </w:p>
        </w:tc>
        <w:tc>
          <w:tcPr>
            <w:tcW w:w="5531" w:type="dxa"/>
          </w:tcPr>
          <w:p w14:paraId="66301339" w14:textId="3845571B" w:rsidR="00B2202F" w:rsidRDefault="009501F4" w:rsidP="009501F4">
            <w:pPr>
              <w:pStyle w:val="Listepuces"/>
              <w:cnfStyle w:val="000000000000" w:firstRow="0" w:lastRow="0" w:firstColumn="0" w:lastColumn="0" w:oddVBand="0" w:evenVBand="0" w:oddHBand="0" w:evenHBand="0" w:firstRowFirstColumn="0" w:firstRowLastColumn="0" w:lastRowFirstColumn="0" w:lastRowLastColumn="0"/>
            </w:pPr>
            <w:r>
              <w:t>Architecture scalable</w:t>
            </w:r>
          </w:p>
          <w:p w14:paraId="0ADC49D7" w14:textId="77777777" w:rsidR="001810D4" w:rsidRDefault="009501F4" w:rsidP="009501F4">
            <w:pPr>
              <w:pStyle w:val="Listepuces"/>
              <w:cnfStyle w:val="000000000000" w:firstRow="0" w:lastRow="0" w:firstColumn="0" w:lastColumn="0" w:oddVBand="0" w:evenVBand="0" w:oddHBand="0" w:evenHBand="0" w:firstRowFirstColumn="0" w:firstRowLastColumn="0" w:lastRowFirstColumn="0" w:lastRowLastColumn="0"/>
            </w:pPr>
            <w:r>
              <w:t>Facilité l</w:t>
            </w:r>
            <w:r w:rsidR="001810D4">
              <w:t>’intégration de nouvelles technologies</w:t>
            </w:r>
          </w:p>
          <w:p w14:paraId="3352164D" w14:textId="1A1E190F" w:rsidR="009501F4" w:rsidRDefault="001810D4" w:rsidP="009501F4">
            <w:pPr>
              <w:pStyle w:val="Listepuces"/>
              <w:cnfStyle w:val="000000000000" w:firstRow="0" w:lastRow="0" w:firstColumn="0" w:lastColumn="0" w:oddVBand="0" w:evenVBand="0" w:oddHBand="0" w:evenHBand="0" w:firstRowFirstColumn="0" w:firstRowLastColumn="0" w:lastRowFirstColumn="0" w:lastRowLastColumn="0"/>
            </w:pPr>
            <w:r>
              <w:t>Être ouvert à l’</w:t>
            </w:r>
            <w:r w:rsidR="009501F4">
              <w:t>évolutions</w:t>
            </w:r>
          </w:p>
          <w:p w14:paraId="4257B52B" w14:textId="66B470A3" w:rsidR="009501F4" w:rsidRDefault="009501F4" w:rsidP="0029036B">
            <w:pPr>
              <w:pStyle w:val="Listepuces"/>
              <w:cnfStyle w:val="000000000000" w:firstRow="0" w:lastRow="0" w:firstColumn="0" w:lastColumn="0" w:oddVBand="0" w:evenVBand="0" w:oddHBand="0" w:evenHBand="0" w:firstRowFirstColumn="0" w:firstRowLastColumn="0" w:lastRowFirstColumn="0" w:lastRowLastColumn="0"/>
            </w:pPr>
          </w:p>
        </w:tc>
      </w:tr>
      <w:tr w:rsidR="00B2202F" w14:paraId="0FCF25A5" w14:textId="77777777" w:rsidTr="00B2202F">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3050C196" w14:textId="77777777" w:rsidR="00B2202F" w:rsidRDefault="00B2202F" w:rsidP="00534BD6">
            <w:pPr>
              <w:pStyle w:val="Standard"/>
              <w:spacing w:after="240" w:line="240" w:lineRule="auto"/>
            </w:pPr>
            <w:r>
              <w:rPr>
                <w:color w:val="24292E"/>
                <w:sz w:val="24"/>
                <w:szCs w:val="24"/>
              </w:rPr>
              <w:t>Architecture Business</w:t>
            </w:r>
          </w:p>
        </w:tc>
        <w:tc>
          <w:tcPr>
            <w:tcW w:w="5531" w:type="dxa"/>
          </w:tcPr>
          <w:p w14:paraId="64219AF7" w14:textId="572B8332" w:rsidR="00B2202F" w:rsidRDefault="009501F4" w:rsidP="009501F4">
            <w:pPr>
              <w:pStyle w:val="Listepuces"/>
              <w:cnfStyle w:val="000000000000" w:firstRow="0" w:lastRow="0" w:firstColumn="0" w:lastColumn="0" w:oddVBand="0" w:evenVBand="0" w:oddHBand="0" w:evenHBand="0" w:firstRowFirstColumn="0" w:firstRowLastColumn="0" w:lastRowFirstColumn="0" w:lastRowLastColumn="0"/>
            </w:pPr>
            <w:r>
              <w:t>Tirer parti de la géolocalisation pour relier client et producteur</w:t>
            </w:r>
          </w:p>
          <w:p w14:paraId="79D52043" w14:textId="4CC997F1" w:rsidR="009501F4" w:rsidRDefault="009501F4" w:rsidP="009501F4">
            <w:pPr>
              <w:pStyle w:val="Listepuces"/>
              <w:cnfStyle w:val="000000000000" w:firstRow="0" w:lastRow="0" w:firstColumn="0" w:lastColumn="0" w:oddVBand="0" w:evenVBand="0" w:oddHBand="0" w:evenHBand="0" w:firstRowFirstColumn="0" w:firstRowLastColumn="0" w:lastRowFirstColumn="0" w:lastRowLastColumn="0"/>
            </w:pPr>
            <w:r>
              <w:t>Utilisable dans le monde entier</w:t>
            </w:r>
          </w:p>
          <w:p w14:paraId="6CD6D9E1" w14:textId="638C3ABC" w:rsidR="009501F4" w:rsidRDefault="009501F4" w:rsidP="009501F4">
            <w:pPr>
              <w:pStyle w:val="Listepuces"/>
              <w:cnfStyle w:val="000000000000" w:firstRow="0" w:lastRow="0" w:firstColumn="0" w:lastColumn="0" w:oddVBand="0" w:evenVBand="0" w:oddHBand="0" w:evenHBand="0" w:firstRowFirstColumn="0" w:firstRowLastColumn="0" w:lastRowFirstColumn="0" w:lastRowLastColumn="0"/>
            </w:pPr>
            <w:r>
              <w:t>Interface responsive</w:t>
            </w:r>
          </w:p>
          <w:p w14:paraId="3D9171FF" w14:textId="7DCD2A1E" w:rsidR="009501F4" w:rsidRDefault="009501F4" w:rsidP="0029036B">
            <w:pPr>
              <w:pStyle w:val="Listepuces"/>
              <w:cnfStyle w:val="000000000000" w:firstRow="0" w:lastRow="0" w:firstColumn="0" w:lastColumn="0" w:oddVBand="0" w:evenVBand="0" w:oddHBand="0" w:evenHBand="0" w:firstRowFirstColumn="0" w:firstRowLastColumn="0" w:lastRowFirstColumn="0" w:lastRowLastColumn="0"/>
            </w:pPr>
            <w:r>
              <w:t>Sécurité basée sur les rôles</w:t>
            </w:r>
          </w:p>
        </w:tc>
      </w:tr>
      <w:tr w:rsidR="00B2202F" w14:paraId="0C032899" w14:textId="77777777" w:rsidTr="00B2202F">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8E3F4E6" w14:textId="77777777" w:rsidR="00B2202F" w:rsidRDefault="00B2202F" w:rsidP="00534BD6">
            <w:pPr>
              <w:pStyle w:val="Standard"/>
              <w:spacing w:after="240" w:line="240" w:lineRule="auto"/>
            </w:pPr>
            <w:r>
              <w:rPr>
                <w:color w:val="24292E"/>
                <w:sz w:val="24"/>
                <w:szCs w:val="24"/>
              </w:rPr>
              <w:t>Architecture des systèmes d’information — Données</w:t>
            </w:r>
          </w:p>
        </w:tc>
        <w:tc>
          <w:tcPr>
            <w:tcW w:w="5531" w:type="dxa"/>
          </w:tcPr>
          <w:p w14:paraId="36BC5A74" w14:textId="3B54ED94" w:rsidR="00B2202F" w:rsidRDefault="001810D4" w:rsidP="001810D4">
            <w:pPr>
              <w:pStyle w:val="Listepuces"/>
              <w:cnfStyle w:val="000000000000" w:firstRow="0" w:lastRow="0" w:firstColumn="0" w:lastColumn="0" w:oddVBand="0" w:evenVBand="0" w:oddHBand="0" w:evenHBand="0" w:firstRowFirstColumn="0" w:firstRowLastColumn="0" w:lastRowFirstColumn="0" w:lastRowLastColumn="0"/>
            </w:pPr>
            <w:r>
              <w:t>Gérer les données spatiales</w:t>
            </w:r>
          </w:p>
          <w:p w14:paraId="157F3717" w14:textId="77777777" w:rsidR="001810D4" w:rsidRDefault="001810D4" w:rsidP="001810D4">
            <w:pPr>
              <w:pStyle w:val="Listepuces"/>
              <w:cnfStyle w:val="000000000000" w:firstRow="0" w:lastRow="0" w:firstColumn="0" w:lastColumn="0" w:oddVBand="0" w:evenVBand="0" w:oddHBand="0" w:evenHBand="0" w:firstRowFirstColumn="0" w:firstRowLastColumn="0" w:lastRowFirstColumn="0" w:lastRowLastColumn="0"/>
            </w:pPr>
            <w:r>
              <w:t>Permettre la haute disponibilité</w:t>
            </w:r>
          </w:p>
          <w:p w14:paraId="5F4C4515" w14:textId="7215702F" w:rsidR="001810D4" w:rsidRDefault="001810D4" w:rsidP="0029036B">
            <w:pPr>
              <w:pStyle w:val="Listepuces"/>
              <w:cnfStyle w:val="000000000000" w:firstRow="0" w:lastRow="0" w:firstColumn="0" w:lastColumn="0" w:oddVBand="0" w:evenVBand="0" w:oddHBand="0" w:evenHBand="0" w:firstRowFirstColumn="0" w:firstRowLastColumn="0" w:lastRowFirstColumn="0" w:lastRowLastColumn="0"/>
            </w:pPr>
            <w:r>
              <w:t>Permettre le partage de charge</w:t>
            </w:r>
          </w:p>
        </w:tc>
      </w:tr>
      <w:tr w:rsidR="00B2202F" w14:paraId="0BC6CD5B" w14:textId="77777777" w:rsidTr="00B2202F">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7039339F" w14:textId="77777777" w:rsidR="00B2202F" w:rsidRDefault="00B2202F" w:rsidP="00534BD6">
            <w:pPr>
              <w:pStyle w:val="Standard"/>
              <w:spacing w:after="240" w:line="240" w:lineRule="auto"/>
            </w:pPr>
            <w:r>
              <w:rPr>
                <w:color w:val="24292E"/>
                <w:sz w:val="24"/>
                <w:szCs w:val="24"/>
              </w:rPr>
              <w:t>Architecture des systèmes d’information — Applications</w:t>
            </w:r>
          </w:p>
        </w:tc>
        <w:tc>
          <w:tcPr>
            <w:tcW w:w="5531" w:type="dxa"/>
          </w:tcPr>
          <w:p w14:paraId="4FFF2F4F" w14:textId="442B2D7E" w:rsidR="001810D4" w:rsidRDefault="001810D4" w:rsidP="0029036B">
            <w:pPr>
              <w:pStyle w:val="Listepuces"/>
              <w:cnfStyle w:val="000000000000" w:firstRow="0" w:lastRow="0" w:firstColumn="0" w:lastColumn="0" w:oddVBand="0" w:evenVBand="0" w:oddHBand="0" w:evenHBand="0" w:firstRowFirstColumn="0" w:firstRowLastColumn="0" w:lastRowFirstColumn="0" w:lastRowLastColumn="0"/>
            </w:pPr>
            <w:r>
              <w:t>Interface multilingue</w:t>
            </w:r>
          </w:p>
        </w:tc>
      </w:tr>
      <w:tr w:rsidR="00B2202F" w14:paraId="40D4ADB3" w14:textId="77777777" w:rsidTr="00B2202F">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C0E5DC" w14:textId="77777777" w:rsidR="00B2202F" w:rsidRDefault="00B2202F" w:rsidP="00534BD6">
            <w:pPr>
              <w:pStyle w:val="Standard"/>
              <w:spacing w:after="240" w:line="240" w:lineRule="auto"/>
            </w:pPr>
            <w:r>
              <w:rPr>
                <w:color w:val="24292E"/>
                <w:sz w:val="24"/>
                <w:szCs w:val="24"/>
              </w:rPr>
              <w:t>Architecture technologique</w:t>
            </w:r>
          </w:p>
        </w:tc>
        <w:tc>
          <w:tcPr>
            <w:tcW w:w="5531" w:type="dxa"/>
          </w:tcPr>
          <w:p w14:paraId="5657A144" w14:textId="7AD288BD" w:rsidR="00A70D20" w:rsidRDefault="00A70D20" w:rsidP="00A70D20">
            <w:pPr>
              <w:pStyle w:val="Listepuces"/>
              <w:cnfStyle w:val="000000000000" w:firstRow="0" w:lastRow="0" w:firstColumn="0" w:lastColumn="0" w:oddVBand="0" w:evenVBand="0" w:oddHBand="0" w:evenHBand="0" w:firstRowFirstColumn="0" w:firstRowLastColumn="0" w:lastRowFirstColumn="0" w:lastRowLastColumn="0"/>
            </w:pPr>
            <w:r w:rsidRPr="00A70D20">
              <w:t>Les solutions open source sont préférables aux solutions payantes.</w:t>
            </w:r>
          </w:p>
          <w:p w14:paraId="6F4E3669" w14:textId="77777777" w:rsidR="00A70D20" w:rsidRDefault="00A70D20" w:rsidP="00A70D20">
            <w:pPr>
              <w:pStyle w:val="Listepuces"/>
              <w:cnfStyle w:val="000000000000" w:firstRow="0" w:lastRow="0" w:firstColumn="0" w:lastColumn="0" w:oddVBand="0" w:evenVBand="0" w:oddHBand="0" w:evenHBand="0" w:firstRowFirstColumn="0" w:firstRowLastColumn="0" w:lastRowFirstColumn="0" w:lastRowLastColumn="0"/>
            </w:pPr>
            <w:r>
              <w:t>Le support continu des composants doit être pris en compte lors de leur sélection ou lors des prises de décision de création ou d'achat.</w:t>
            </w:r>
          </w:p>
          <w:p w14:paraId="2C9DE7DC" w14:textId="5C6B1160" w:rsidR="00A70D20" w:rsidRDefault="00A70D20" w:rsidP="00A70D20">
            <w:pPr>
              <w:pStyle w:val="Listepuces"/>
              <w:cnfStyle w:val="000000000000" w:firstRow="0" w:lastRow="0" w:firstColumn="0" w:lastColumn="0" w:oddVBand="0" w:evenVBand="0" w:oddHBand="0" w:evenHBand="0" w:firstRowFirstColumn="0" w:firstRowLastColumn="0" w:lastRowFirstColumn="0" w:lastRowLastColumn="0"/>
            </w:pPr>
            <w:r>
              <w:t>Toutes les solutions du commerce ou open source doivent, dans la mesure du possible, faire partie d'une même pile technologique afin de réduire les coûts de maintenance et de support continus.</w:t>
            </w:r>
          </w:p>
        </w:tc>
      </w:tr>
      <w:tr w:rsidR="00B2202F" w14:paraId="338BC5BB" w14:textId="77777777" w:rsidTr="00B2202F">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3A189082" w14:textId="77777777" w:rsidR="00B2202F" w:rsidRDefault="00B2202F" w:rsidP="00534BD6">
            <w:pPr>
              <w:pStyle w:val="Standard"/>
              <w:spacing w:after="240" w:line="240" w:lineRule="auto"/>
            </w:pPr>
            <w:r>
              <w:rPr>
                <w:color w:val="24292E"/>
                <w:sz w:val="24"/>
                <w:szCs w:val="24"/>
              </w:rPr>
              <w:t>Réalisation de l’architecture</w:t>
            </w:r>
          </w:p>
        </w:tc>
        <w:tc>
          <w:tcPr>
            <w:tcW w:w="5531" w:type="dxa"/>
          </w:tcPr>
          <w:p w14:paraId="1527F823" w14:textId="10103118" w:rsidR="005F4445" w:rsidRDefault="005F4445" w:rsidP="005F4445">
            <w:pPr>
              <w:pStyle w:val="Listepuces"/>
              <w:cnfStyle w:val="000000000000" w:firstRow="0" w:lastRow="0" w:firstColumn="0" w:lastColumn="0" w:oddVBand="0" w:evenVBand="0" w:oddHBand="0" w:evenHBand="0" w:firstRowFirstColumn="0" w:firstRowLastColumn="0" w:lastRowFirstColumn="0" w:lastRowLastColumn="0"/>
            </w:pPr>
            <w:r>
              <w:t>Le projet initial est approuvé pour un coût de 50 000 USD (45 190 €) et une période de 6 mois est prévue pour définir l'architecture et préparer un projet de suivi afin de développer un prototype.</w:t>
            </w:r>
          </w:p>
          <w:p w14:paraId="60A8D8B7" w14:textId="0E3EAAB7" w:rsidR="00B2202F" w:rsidRDefault="005F4445" w:rsidP="005F4445">
            <w:pPr>
              <w:pStyle w:val="Listepuces"/>
              <w:cnfStyle w:val="000000000000" w:firstRow="0" w:lastRow="0" w:firstColumn="0" w:lastColumn="0" w:oddVBand="0" w:evenVBand="0" w:oddHBand="0" w:evenHBand="0" w:firstRowFirstColumn="0" w:firstRowLastColumn="0" w:lastRowFirstColumn="0" w:lastRowLastColumn="0"/>
            </w:pPr>
            <w:r w:rsidRPr="005F4445">
              <w:t>L'architecture doit permettre d'obtenir le meilleur rapport qualité-coût.</w:t>
            </w:r>
          </w:p>
          <w:p w14:paraId="6F9B4AA6" w14:textId="4256927D" w:rsidR="005F4445" w:rsidRDefault="005F4445" w:rsidP="005F4445">
            <w:pPr>
              <w:pStyle w:val="Listepuces"/>
              <w:cnfStyle w:val="000000000000" w:firstRow="0" w:lastRow="0" w:firstColumn="0" w:lastColumn="0" w:oddVBand="0" w:evenVBand="0" w:oddHBand="0" w:evenHBand="0" w:firstRowFirstColumn="0" w:firstRowLastColumn="0" w:lastRowFirstColumn="0" w:lastRowLastColumn="0"/>
            </w:pPr>
            <w:r>
              <w:t>L'architecture peut inclure de nouveaux composants personnalisés ou des composants du commerce pour favoriser la flexibilité, la stabilité et l'extensibilité.</w:t>
            </w:r>
          </w:p>
        </w:tc>
      </w:tr>
    </w:tbl>
    <w:p w14:paraId="7F04CCA0" w14:textId="2A2E266A" w:rsidR="005E49DF" w:rsidRDefault="005E49DF" w:rsidP="0029036B">
      <w:pPr>
        <w:pStyle w:val="Standard"/>
        <w:shd w:val="clear" w:color="auto" w:fill="FFFFFF"/>
        <w:spacing w:after="240" w:line="240" w:lineRule="auto"/>
      </w:pPr>
    </w:p>
    <w:p w14:paraId="07F790CC" w14:textId="77777777" w:rsidR="00265431" w:rsidRDefault="00265431" w:rsidP="00265431">
      <w:pPr>
        <w:pStyle w:val="Titre1"/>
      </w:pPr>
      <w:bookmarkStart w:id="208" w:name="_awtp745k27vz"/>
      <w:bookmarkStart w:id="209" w:name="_Toc110955254"/>
      <w:bookmarkEnd w:id="208"/>
      <w:r>
        <w:t>Plan de travail</w:t>
      </w:r>
      <w:bookmarkEnd w:id="209"/>
    </w:p>
    <w:p w14:paraId="0277D807" w14:textId="3FC5B7DB" w:rsidR="005E49DF" w:rsidRDefault="005E49DF" w:rsidP="00265431">
      <w:pPr>
        <w:pStyle w:val="Standard"/>
        <w:shd w:val="clear" w:color="auto" w:fill="FFFFFF"/>
        <w:spacing w:after="240" w:line="240" w:lineRule="auto"/>
        <w:rPr>
          <w:color w:val="24292E"/>
          <w:sz w:val="24"/>
          <w:szCs w:val="24"/>
        </w:rPr>
      </w:pPr>
    </w:p>
    <w:tbl>
      <w:tblPr>
        <w:tblStyle w:val="TableauGrille1Clair-Accentuation1"/>
        <w:tblW w:w="8784" w:type="dxa"/>
        <w:tblLook w:val="04A0" w:firstRow="1" w:lastRow="0" w:firstColumn="1" w:lastColumn="0" w:noHBand="0" w:noVBand="1"/>
      </w:tblPr>
      <w:tblGrid>
        <w:gridCol w:w="800"/>
        <w:gridCol w:w="3413"/>
        <w:gridCol w:w="3683"/>
        <w:gridCol w:w="888"/>
      </w:tblGrid>
      <w:tr w:rsidR="00010192" w14:paraId="1192C1C3" w14:textId="77777777" w:rsidTr="00290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5087BBD" w14:textId="42C0C966" w:rsidR="006777BE" w:rsidRDefault="006777BE" w:rsidP="00265431">
            <w:pPr>
              <w:pStyle w:val="Standard"/>
              <w:spacing w:after="240" w:line="240" w:lineRule="auto"/>
              <w:rPr>
                <w:color w:val="24292E"/>
                <w:szCs w:val="24"/>
              </w:rPr>
            </w:pPr>
            <w:r>
              <w:rPr>
                <w:color w:val="24292E"/>
                <w:szCs w:val="24"/>
              </w:rPr>
              <w:t>Etape</w:t>
            </w:r>
          </w:p>
        </w:tc>
        <w:tc>
          <w:tcPr>
            <w:tcW w:w="3413" w:type="dxa"/>
          </w:tcPr>
          <w:p w14:paraId="5CB6B127" w14:textId="1C5431D5" w:rsidR="006777BE" w:rsidRDefault="006777BE"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Activité</w:t>
            </w:r>
          </w:p>
        </w:tc>
        <w:tc>
          <w:tcPr>
            <w:tcW w:w="3683" w:type="dxa"/>
          </w:tcPr>
          <w:p w14:paraId="67B702E7" w14:textId="734FB3BC" w:rsidR="006777BE" w:rsidRDefault="006777BE"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color w:val="24292E"/>
                <w:szCs w:val="24"/>
              </w:rPr>
            </w:pPr>
            <w:r>
              <w:rPr>
                <w:color w:val="24292E"/>
                <w:szCs w:val="24"/>
              </w:rPr>
              <w:t>Livrable</w:t>
            </w:r>
          </w:p>
        </w:tc>
        <w:tc>
          <w:tcPr>
            <w:tcW w:w="888" w:type="dxa"/>
          </w:tcPr>
          <w:p w14:paraId="72F73AAC" w14:textId="03CEBDC0" w:rsidR="00171F03" w:rsidRPr="0029036B" w:rsidRDefault="006777BE" w:rsidP="00265431">
            <w:pPr>
              <w:pStyle w:val="Standard"/>
              <w:spacing w:after="240" w:line="240" w:lineRule="auto"/>
              <w:cnfStyle w:val="100000000000" w:firstRow="1" w:lastRow="0" w:firstColumn="0" w:lastColumn="0" w:oddVBand="0" w:evenVBand="0" w:oddHBand="0" w:evenHBand="0" w:firstRowFirstColumn="0" w:firstRowLastColumn="0" w:lastRowFirstColumn="0" w:lastRowLastColumn="0"/>
              <w:rPr>
                <w:b w:val="0"/>
                <w:bCs w:val="0"/>
                <w:color w:val="24292E"/>
                <w:szCs w:val="24"/>
              </w:rPr>
            </w:pPr>
            <w:r>
              <w:rPr>
                <w:color w:val="24292E"/>
                <w:szCs w:val="24"/>
              </w:rPr>
              <w:t>Temps</w:t>
            </w:r>
            <w:r w:rsidR="00171F03">
              <w:rPr>
                <w:color w:val="24292E"/>
                <w:szCs w:val="24"/>
              </w:rPr>
              <w:t xml:space="preserve"> </w:t>
            </w:r>
            <w:r w:rsidR="00171F03" w:rsidRPr="0029036B">
              <w:rPr>
                <w:color w:val="24292E"/>
                <w:sz w:val="16"/>
                <w:szCs w:val="16"/>
              </w:rPr>
              <w:t>(semaine)</w:t>
            </w:r>
          </w:p>
        </w:tc>
      </w:tr>
      <w:tr w:rsidR="00010192" w14:paraId="1370E7AE" w14:textId="77777777" w:rsidTr="0029036B">
        <w:tc>
          <w:tcPr>
            <w:cnfStyle w:val="001000000000" w:firstRow="0" w:lastRow="0" w:firstColumn="1" w:lastColumn="0" w:oddVBand="0" w:evenVBand="0" w:oddHBand="0" w:evenHBand="0" w:firstRowFirstColumn="0" w:firstRowLastColumn="0" w:lastRowFirstColumn="0" w:lastRowLastColumn="0"/>
            <w:tcW w:w="0" w:type="dxa"/>
          </w:tcPr>
          <w:p w14:paraId="72C69BA4" w14:textId="4B305CCF" w:rsidR="006777BE" w:rsidRDefault="006777BE" w:rsidP="0029036B">
            <w:pPr>
              <w:pStyle w:val="Listenumros"/>
            </w:pPr>
          </w:p>
        </w:tc>
        <w:tc>
          <w:tcPr>
            <w:tcW w:w="3413" w:type="dxa"/>
          </w:tcPr>
          <w:p w14:paraId="46201142" w14:textId="37D497EE" w:rsidR="006777BE" w:rsidRDefault="00F050D4"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Conception</w:t>
            </w:r>
            <w:r w:rsidR="00843FB0">
              <w:rPr>
                <w:color w:val="24292E"/>
                <w:sz w:val="24"/>
                <w:szCs w:val="24"/>
              </w:rPr>
              <w:t xml:space="preserve"> de l’architecture</w:t>
            </w:r>
          </w:p>
        </w:tc>
        <w:tc>
          <w:tcPr>
            <w:tcW w:w="3683" w:type="dxa"/>
          </w:tcPr>
          <w:p w14:paraId="4EF5A33C" w14:textId="77777777" w:rsidR="006777BE" w:rsidRDefault="00010192" w:rsidP="00010192">
            <w:pPr>
              <w:pStyle w:val="Listepuces"/>
              <w:cnfStyle w:val="000000000000" w:firstRow="0" w:lastRow="0" w:firstColumn="0" w:lastColumn="0" w:oddVBand="0" w:evenVBand="0" w:oddHBand="0" w:evenHBand="0" w:firstRowFirstColumn="0" w:firstRowLastColumn="0" w:lastRowFirstColumn="0" w:lastRowLastColumn="0"/>
            </w:pPr>
            <w:r w:rsidRPr="00010192">
              <w:t>Déclaration de Travail d’Architecture</w:t>
            </w:r>
          </w:p>
          <w:p w14:paraId="5742EC63" w14:textId="0D2B42A3" w:rsidR="00010192" w:rsidRDefault="00010192" w:rsidP="0029036B">
            <w:pPr>
              <w:pStyle w:val="Listepuces"/>
              <w:cnfStyle w:val="000000000000" w:firstRow="0" w:lastRow="0" w:firstColumn="0" w:lastColumn="0" w:oddVBand="0" w:evenVBand="0" w:oddHBand="0" w:evenHBand="0" w:firstRowFirstColumn="0" w:firstRowLastColumn="0" w:lastRowFirstColumn="0" w:lastRowLastColumn="0"/>
            </w:pPr>
            <w:r w:rsidRPr="00010192">
              <w:t>Spécification des Conditions Requises pour l’Architecture</w:t>
            </w:r>
          </w:p>
        </w:tc>
        <w:tc>
          <w:tcPr>
            <w:tcW w:w="888" w:type="dxa"/>
          </w:tcPr>
          <w:p w14:paraId="3D7382E2" w14:textId="7CA4582E" w:rsidR="006777BE" w:rsidRDefault="00171F03"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3</w:t>
            </w:r>
          </w:p>
        </w:tc>
      </w:tr>
      <w:tr w:rsidR="006079CF" w14:paraId="27AEC124"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4140199C" w14:textId="77777777" w:rsidR="00843FB0" w:rsidRDefault="00843FB0" w:rsidP="00843FB0">
            <w:pPr>
              <w:pStyle w:val="Listenumros"/>
            </w:pPr>
          </w:p>
        </w:tc>
        <w:tc>
          <w:tcPr>
            <w:tcW w:w="3413" w:type="dxa"/>
          </w:tcPr>
          <w:p w14:paraId="53234997" w14:textId="189B0506" w:rsidR="00843FB0" w:rsidRDefault="00843FB0"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Choix du stack logiciel</w:t>
            </w:r>
          </w:p>
        </w:tc>
        <w:tc>
          <w:tcPr>
            <w:tcW w:w="3683" w:type="dxa"/>
          </w:tcPr>
          <w:p w14:paraId="6BD4BA66" w14:textId="77777777" w:rsidR="00843FB0" w:rsidRDefault="00010192" w:rsidP="00010192">
            <w:pPr>
              <w:pStyle w:val="Listepuces"/>
              <w:cnfStyle w:val="000000000000" w:firstRow="0" w:lastRow="0" w:firstColumn="0" w:lastColumn="0" w:oddVBand="0" w:evenVBand="0" w:oddHBand="0" w:evenHBand="0" w:firstRowFirstColumn="0" w:firstRowLastColumn="0" w:lastRowFirstColumn="0" w:lastRowLastColumn="0"/>
            </w:pPr>
            <w:r w:rsidRPr="00010192">
              <w:t>Contrat d’Architecture avec les Utilisateurs Business terminé</w:t>
            </w:r>
          </w:p>
          <w:p w14:paraId="0BCB107B" w14:textId="1B9B67FE" w:rsidR="00010192" w:rsidRDefault="00010192" w:rsidP="0029036B">
            <w:pPr>
              <w:pStyle w:val="Listepuces"/>
              <w:cnfStyle w:val="000000000000" w:firstRow="0" w:lastRow="0" w:firstColumn="0" w:lastColumn="0" w:oddVBand="0" w:evenVBand="0" w:oddHBand="0" w:evenHBand="0" w:firstRowFirstColumn="0" w:firstRowLastColumn="0" w:lastRowFirstColumn="0" w:lastRowLastColumn="0"/>
            </w:pPr>
            <w:r w:rsidRPr="00010192">
              <w:t>Contrat d’Architecture avec les Fonctions Développement et Design terminé</w:t>
            </w:r>
          </w:p>
        </w:tc>
        <w:tc>
          <w:tcPr>
            <w:tcW w:w="888" w:type="dxa"/>
          </w:tcPr>
          <w:p w14:paraId="0844045F" w14:textId="2D4791E1" w:rsidR="00843FB0" w:rsidRDefault="00171F03"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3</w:t>
            </w:r>
          </w:p>
        </w:tc>
      </w:tr>
      <w:tr w:rsidR="006079CF" w14:paraId="6331F1B0"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647FA6D9" w14:textId="77777777" w:rsidR="00843FB0" w:rsidRDefault="00843FB0" w:rsidP="00843FB0">
            <w:pPr>
              <w:pStyle w:val="Listenumros"/>
            </w:pPr>
          </w:p>
        </w:tc>
        <w:tc>
          <w:tcPr>
            <w:tcW w:w="3413" w:type="dxa"/>
          </w:tcPr>
          <w:p w14:paraId="1030CEB1" w14:textId="0325624F" w:rsidR="00843FB0" w:rsidRDefault="00843FB0"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Configuration </w:t>
            </w:r>
            <w:r w:rsidR="00373487">
              <w:rPr>
                <w:color w:val="24292E"/>
                <w:sz w:val="24"/>
                <w:szCs w:val="24"/>
              </w:rPr>
              <w:t>d’un environnement de déploiement</w:t>
            </w:r>
          </w:p>
        </w:tc>
        <w:tc>
          <w:tcPr>
            <w:tcW w:w="3683" w:type="dxa"/>
          </w:tcPr>
          <w:p w14:paraId="3B761971" w14:textId="26AB104B" w:rsidR="00843FB0" w:rsidRDefault="006079CF" w:rsidP="0029036B">
            <w:pPr>
              <w:pStyle w:val="Listepuces"/>
              <w:cnfStyle w:val="000000000000" w:firstRow="0" w:lastRow="0" w:firstColumn="0" w:lastColumn="0" w:oddVBand="0" w:evenVBand="0" w:oddHBand="0" w:evenHBand="0" w:firstRowFirstColumn="0" w:firstRowLastColumn="0" w:lastRowFirstColumn="0" w:lastRowLastColumn="0"/>
            </w:pPr>
            <w:r>
              <w:t>Environnement de déploiement initialisé</w:t>
            </w:r>
          </w:p>
        </w:tc>
        <w:tc>
          <w:tcPr>
            <w:tcW w:w="888" w:type="dxa"/>
          </w:tcPr>
          <w:p w14:paraId="3CBAE648" w14:textId="07965B4C" w:rsidR="00843FB0" w:rsidRDefault="00171F03"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2</w:t>
            </w:r>
          </w:p>
        </w:tc>
      </w:tr>
      <w:tr w:rsidR="00010192" w14:paraId="336E89E7" w14:textId="77777777" w:rsidTr="0029036B">
        <w:tc>
          <w:tcPr>
            <w:cnfStyle w:val="001000000000" w:firstRow="0" w:lastRow="0" w:firstColumn="1" w:lastColumn="0" w:oddVBand="0" w:evenVBand="0" w:oddHBand="0" w:evenHBand="0" w:firstRowFirstColumn="0" w:firstRowLastColumn="0" w:lastRowFirstColumn="0" w:lastRowLastColumn="0"/>
            <w:tcW w:w="0" w:type="dxa"/>
          </w:tcPr>
          <w:p w14:paraId="6DABD3B7" w14:textId="77777777" w:rsidR="006777BE" w:rsidRDefault="006777BE" w:rsidP="0029036B">
            <w:pPr>
              <w:pStyle w:val="Listenumros"/>
            </w:pPr>
          </w:p>
        </w:tc>
        <w:tc>
          <w:tcPr>
            <w:tcW w:w="3413" w:type="dxa"/>
          </w:tcPr>
          <w:p w14:paraId="6D74ADF0" w14:textId="27EEACA1" w:rsidR="006777BE" w:rsidRDefault="00843FB0"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Développement du prototype</w:t>
            </w:r>
          </w:p>
        </w:tc>
        <w:tc>
          <w:tcPr>
            <w:tcW w:w="3683" w:type="dxa"/>
          </w:tcPr>
          <w:p w14:paraId="3041C514" w14:textId="40F68D6B" w:rsidR="006777BE" w:rsidRDefault="006079CF" w:rsidP="0029036B">
            <w:pPr>
              <w:pStyle w:val="Listepuces"/>
              <w:cnfStyle w:val="000000000000" w:firstRow="0" w:lastRow="0" w:firstColumn="0" w:lastColumn="0" w:oddVBand="0" w:evenVBand="0" w:oddHBand="0" w:evenHBand="0" w:firstRowFirstColumn="0" w:firstRowLastColumn="0" w:lastRowFirstColumn="0" w:lastRowLastColumn="0"/>
            </w:pPr>
            <w:r>
              <w:t>URL du prototype fonctionnel</w:t>
            </w:r>
          </w:p>
        </w:tc>
        <w:tc>
          <w:tcPr>
            <w:tcW w:w="888" w:type="dxa"/>
          </w:tcPr>
          <w:p w14:paraId="66325187" w14:textId="511B0006" w:rsidR="006777BE" w:rsidRDefault="00171F03" w:rsidP="00265431">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10</w:t>
            </w:r>
          </w:p>
        </w:tc>
      </w:tr>
      <w:tr w:rsidR="008A7749" w14:paraId="31670D3A" w14:textId="77777777" w:rsidTr="0029036B">
        <w:tc>
          <w:tcPr>
            <w:cnfStyle w:val="001000000000" w:firstRow="0" w:lastRow="0" w:firstColumn="1" w:lastColumn="0" w:oddVBand="0" w:evenVBand="0" w:oddHBand="0" w:evenHBand="0" w:firstRowFirstColumn="0" w:firstRowLastColumn="0" w:lastRowFirstColumn="0" w:lastRowLastColumn="0"/>
            <w:tcW w:w="0" w:type="dxa"/>
          </w:tcPr>
          <w:p w14:paraId="35E888B1" w14:textId="77777777" w:rsidR="00843FB0" w:rsidRDefault="00843FB0" w:rsidP="00843FB0">
            <w:pPr>
              <w:pStyle w:val="Listenumros"/>
            </w:pPr>
          </w:p>
        </w:tc>
        <w:tc>
          <w:tcPr>
            <w:tcW w:w="3413" w:type="dxa"/>
          </w:tcPr>
          <w:p w14:paraId="34D0CB70" w14:textId="149C3F0A" w:rsidR="00843FB0" w:rsidRDefault="00373487"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Configuration de la</w:t>
            </w:r>
            <w:r w:rsidR="00843FB0">
              <w:rPr>
                <w:color w:val="24292E"/>
                <w:sz w:val="24"/>
                <w:szCs w:val="24"/>
              </w:rPr>
              <w:t xml:space="preserve"> plateforme de production</w:t>
            </w:r>
          </w:p>
        </w:tc>
        <w:tc>
          <w:tcPr>
            <w:tcW w:w="3683" w:type="dxa"/>
          </w:tcPr>
          <w:p w14:paraId="4919590F" w14:textId="3D7D8E66" w:rsidR="00843FB0" w:rsidRDefault="006079CF" w:rsidP="0029036B">
            <w:pPr>
              <w:pStyle w:val="Listepuces"/>
              <w:cnfStyle w:val="000000000000" w:firstRow="0" w:lastRow="0" w:firstColumn="0" w:lastColumn="0" w:oddVBand="0" w:evenVBand="0" w:oddHBand="0" w:evenHBand="0" w:firstRowFirstColumn="0" w:firstRowLastColumn="0" w:lastRowFirstColumn="0" w:lastRowLastColumn="0"/>
            </w:pPr>
            <w:r>
              <w:t>Environnement de production initialisé</w:t>
            </w:r>
          </w:p>
        </w:tc>
        <w:tc>
          <w:tcPr>
            <w:tcW w:w="888" w:type="dxa"/>
          </w:tcPr>
          <w:p w14:paraId="6C7A7854" w14:textId="3A1E1045" w:rsidR="00843FB0" w:rsidRDefault="008A7749"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2</w:t>
            </w:r>
          </w:p>
        </w:tc>
      </w:tr>
      <w:tr w:rsidR="006079CF" w14:paraId="0DE01AC6"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764D1326" w14:textId="77777777" w:rsidR="00843FB0" w:rsidRDefault="00843FB0" w:rsidP="00843FB0">
            <w:pPr>
              <w:pStyle w:val="Listenumros"/>
            </w:pPr>
          </w:p>
        </w:tc>
        <w:tc>
          <w:tcPr>
            <w:tcW w:w="3413" w:type="dxa"/>
          </w:tcPr>
          <w:p w14:paraId="05E4932B" w14:textId="5B488733" w:rsidR="00843FB0" w:rsidRDefault="00A1480B"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Transfert du prototype fonctionnel sur plateforme de production</w:t>
            </w:r>
          </w:p>
        </w:tc>
        <w:tc>
          <w:tcPr>
            <w:tcW w:w="3683" w:type="dxa"/>
          </w:tcPr>
          <w:p w14:paraId="2CEE7D90" w14:textId="1FCBFF77" w:rsidR="00843FB0" w:rsidRDefault="006079CF" w:rsidP="0029036B">
            <w:pPr>
              <w:pStyle w:val="Listepuces"/>
              <w:cnfStyle w:val="000000000000" w:firstRow="0" w:lastRow="0" w:firstColumn="0" w:lastColumn="0" w:oddVBand="0" w:evenVBand="0" w:oddHBand="0" w:evenHBand="0" w:firstRowFirstColumn="0" w:firstRowLastColumn="0" w:lastRowFirstColumn="0" w:lastRowLastColumn="0"/>
            </w:pPr>
            <w:r>
              <w:t>URL du site fonctionnel</w:t>
            </w:r>
          </w:p>
        </w:tc>
        <w:tc>
          <w:tcPr>
            <w:tcW w:w="888" w:type="dxa"/>
          </w:tcPr>
          <w:p w14:paraId="5453C5D8" w14:textId="2F66E0DD" w:rsidR="00843FB0" w:rsidRDefault="008A7749"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2</w:t>
            </w:r>
          </w:p>
        </w:tc>
      </w:tr>
      <w:tr w:rsidR="006079CF" w14:paraId="66C1B9B6"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58F230EE" w14:textId="77777777" w:rsidR="00373487" w:rsidRDefault="00373487" w:rsidP="00843FB0">
            <w:pPr>
              <w:pStyle w:val="Listenumros"/>
            </w:pPr>
          </w:p>
        </w:tc>
        <w:tc>
          <w:tcPr>
            <w:tcW w:w="3413" w:type="dxa"/>
          </w:tcPr>
          <w:p w14:paraId="5E4C00A9" w14:textId="558A84D9" w:rsidR="00373487" w:rsidRDefault="00A1480B"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Début cycle de développement des fonctionnalités</w:t>
            </w:r>
          </w:p>
        </w:tc>
        <w:tc>
          <w:tcPr>
            <w:tcW w:w="3683" w:type="dxa"/>
          </w:tcPr>
          <w:p w14:paraId="24C24A4F" w14:textId="1CF000B7" w:rsidR="00373487" w:rsidRDefault="006079CF" w:rsidP="0029036B">
            <w:pPr>
              <w:pStyle w:val="Listepuces"/>
              <w:cnfStyle w:val="000000000000" w:firstRow="0" w:lastRow="0" w:firstColumn="0" w:lastColumn="0" w:oddVBand="0" w:evenVBand="0" w:oddHBand="0" w:evenHBand="0" w:firstRowFirstColumn="0" w:firstRowLastColumn="0" w:lastRowFirstColumn="0" w:lastRowLastColumn="0"/>
            </w:pPr>
            <w:r>
              <w:t>Fonctionnalité supplémentaire chaque semaine</w:t>
            </w:r>
          </w:p>
        </w:tc>
        <w:tc>
          <w:tcPr>
            <w:tcW w:w="888" w:type="dxa"/>
          </w:tcPr>
          <w:p w14:paraId="4CA9764A" w14:textId="5BC45F42" w:rsidR="00373487" w:rsidRDefault="008A7749"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20</w:t>
            </w:r>
          </w:p>
        </w:tc>
      </w:tr>
      <w:tr w:rsidR="00E73D42" w14:paraId="1CB6FBEB"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40AED2BD" w14:textId="77777777" w:rsidR="00E73D42" w:rsidRDefault="00E73D42" w:rsidP="00843FB0">
            <w:pPr>
              <w:pStyle w:val="Listenumros"/>
            </w:pPr>
          </w:p>
        </w:tc>
        <w:tc>
          <w:tcPr>
            <w:tcW w:w="3413" w:type="dxa"/>
          </w:tcPr>
          <w:p w14:paraId="0DD77C59" w14:textId="6B60A604" w:rsidR="00E73D42" w:rsidRDefault="00E73D42"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Tests unitaires, d’intégration et de non régression</w:t>
            </w:r>
          </w:p>
        </w:tc>
        <w:tc>
          <w:tcPr>
            <w:tcW w:w="3683" w:type="dxa"/>
          </w:tcPr>
          <w:p w14:paraId="1ECA1416" w14:textId="77777777" w:rsidR="00E73D42" w:rsidRDefault="00E73D42">
            <w:pPr>
              <w:pStyle w:val="Listepuces"/>
              <w:cnfStyle w:val="000000000000" w:firstRow="0" w:lastRow="0" w:firstColumn="0" w:lastColumn="0" w:oddVBand="0" w:evenVBand="0" w:oddHBand="0" w:evenHBand="0" w:firstRowFirstColumn="0" w:firstRowLastColumn="0" w:lastRowFirstColumn="0" w:lastRowLastColumn="0"/>
            </w:pPr>
          </w:p>
        </w:tc>
        <w:tc>
          <w:tcPr>
            <w:tcW w:w="888" w:type="dxa"/>
          </w:tcPr>
          <w:p w14:paraId="49715AD8" w14:textId="77777777" w:rsidR="00E73D42" w:rsidRDefault="00E73D42"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E73D42" w14:paraId="4EE5224E"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6171877B" w14:textId="77777777" w:rsidR="00E73D42" w:rsidRDefault="00E73D42" w:rsidP="00843FB0">
            <w:pPr>
              <w:pStyle w:val="Listenumros"/>
            </w:pPr>
          </w:p>
        </w:tc>
        <w:tc>
          <w:tcPr>
            <w:tcW w:w="3413" w:type="dxa"/>
          </w:tcPr>
          <w:p w14:paraId="5B675B50" w14:textId="278F9650" w:rsidR="00E73D42" w:rsidRDefault="00E73D42"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Test de la nouvelle application</w:t>
            </w:r>
          </w:p>
        </w:tc>
        <w:tc>
          <w:tcPr>
            <w:tcW w:w="3683" w:type="dxa"/>
          </w:tcPr>
          <w:p w14:paraId="2726FFE7" w14:textId="77777777" w:rsidR="00E73D42" w:rsidRDefault="00E73D42">
            <w:pPr>
              <w:pStyle w:val="Listepuces"/>
              <w:cnfStyle w:val="000000000000" w:firstRow="0" w:lastRow="0" w:firstColumn="0" w:lastColumn="0" w:oddVBand="0" w:evenVBand="0" w:oddHBand="0" w:evenHBand="0" w:firstRowFirstColumn="0" w:firstRowLastColumn="0" w:lastRowFirstColumn="0" w:lastRowLastColumn="0"/>
            </w:pPr>
          </w:p>
        </w:tc>
        <w:tc>
          <w:tcPr>
            <w:tcW w:w="888" w:type="dxa"/>
          </w:tcPr>
          <w:p w14:paraId="1E3413B7" w14:textId="77777777" w:rsidR="00E73D42" w:rsidRDefault="00E73D42"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6079CF" w14:paraId="01BAF62A"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30EC4913" w14:textId="77777777" w:rsidR="00A1480B" w:rsidRDefault="00A1480B" w:rsidP="00843FB0">
            <w:pPr>
              <w:pStyle w:val="Listenumros"/>
            </w:pPr>
          </w:p>
        </w:tc>
        <w:tc>
          <w:tcPr>
            <w:tcW w:w="3413" w:type="dxa"/>
          </w:tcPr>
          <w:p w14:paraId="73BC3989" w14:textId="5684560B" w:rsidR="00A1480B" w:rsidRDefault="00A1480B"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Beta test publique sur inscription</w:t>
            </w:r>
          </w:p>
        </w:tc>
        <w:tc>
          <w:tcPr>
            <w:tcW w:w="3683" w:type="dxa"/>
          </w:tcPr>
          <w:p w14:paraId="16F84298" w14:textId="344C1EBD" w:rsidR="00A1480B" w:rsidRDefault="006079CF" w:rsidP="0029036B">
            <w:pPr>
              <w:pStyle w:val="Listepuces"/>
              <w:cnfStyle w:val="000000000000" w:firstRow="0" w:lastRow="0" w:firstColumn="0" w:lastColumn="0" w:oddVBand="0" w:evenVBand="0" w:oddHBand="0" w:evenHBand="0" w:firstRowFirstColumn="0" w:firstRowLastColumn="0" w:lastRowFirstColumn="0" w:lastRowLastColumn="0"/>
            </w:pPr>
            <w:r>
              <w:t>Page d’inscription + emailing</w:t>
            </w:r>
          </w:p>
        </w:tc>
        <w:tc>
          <w:tcPr>
            <w:tcW w:w="888" w:type="dxa"/>
          </w:tcPr>
          <w:p w14:paraId="4D1F8494" w14:textId="6C386ACE" w:rsidR="00A1480B" w:rsidRDefault="008A7749"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4</w:t>
            </w:r>
          </w:p>
        </w:tc>
      </w:tr>
      <w:tr w:rsidR="00E73D42" w14:paraId="028BA869"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5156F3C0" w14:textId="77777777" w:rsidR="00E73D42" w:rsidRDefault="00E73D42" w:rsidP="00843FB0">
            <w:pPr>
              <w:pStyle w:val="Listenumros"/>
            </w:pPr>
          </w:p>
        </w:tc>
        <w:tc>
          <w:tcPr>
            <w:tcW w:w="3413" w:type="dxa"/>
          </w:tcPr>
          <w:p w14:paraId="0FD1E804" w14:textId="773DFA15" w:rsidR="00E73D42" w:rsidRDefault="00E73D42"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Formation des utilisateurs</w:t>
            </w:r>
          </w:p>
        </w:tc>
        <w:tc>
          <w:tcPr>
            <w:tcW w:w="3683" w:type="dxa"/>
          </w:tcPr>
          <w:p w14:paraId="02BE9E13" w14:textId="77777777" w:rsidR="00E73D42" w:rsidRDefault="00E73D42">
            <w:pPr>
              <w:pStyle w:val="Listepuces"/>
              <w:cnfStyle w:val="000000000000" w:firstRow="0" w:lastRow="0" w:firstColumn="0" w:lastColumn="0" w:oddVBand="0" w:evenVBand="0" w:oddHBand="0" w:evenHBand="0" w:firstRowFirstColumn="0" w:firstRowLastColumn="0" w:lastRowFirstColumn="0" w:lastRowLastColumn="0"/>
            </w:pPr>
          </w:p>
        </w:tc>
        <w:tc>
          <w:tcPr>
            <w:tcW w:w="888" w:type="dxa"/>
          </w:tcPr>
          <w:p w14:paraId="65C2F05A" w14:textId="77777777" w:rsidR="00E73D42" w:rsidRDefault="00E73D42"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6079CF" w14:paraId="6F782B2B" w14:textId="77777777" w:rsidTr="006079CF">
        <w:tc>
          <w:tcPr>
            <w:cnfStyle w:val="001000000000" w:firstRow="0" w:lastRow="0" w:firstColumn="1" w:lastColumn="0" w:oddVBand="0" w:evenVBand="0" w:oddHBand="0" w:evenHBand="0" w:firstRowFirstColumn="0" w:firstRowLastColumn="0" w:lastRowFirstColumn="0" w:lastRowLastColumn="0"/>
            <w:tcW w:w="800" w:type="dxa"/>
          </w:tcPr>
          <w:p w14:paraId="54C1BA5D" w14:textId="77777777" w:rsidR="00A1480B" w:rsidRDefault="00A1480B" w:rsidP="00843FB0">
            <w:pPr>
              <w:pStyle w:val="Listenumros"/>
            </w:pPr>
          </w:p>
        </w:tc>
        <w:tc>
          <w:tcPr>
            <w:tcW w:w="3413" w:type="dxa"/>
          </w:tcPr>
          <w:p w14:paraId="271761EC" w14:textId="5022259D" w:rsidR="00A1480B" w:rsidRDefault="00A1480B"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Migration des utilisateurs par lot</w:t>
            </w:r>
          </w:p>
        </w:tc>
        <w:tc>
          <w:tcPr>
            <w:tcW w:w="3683" w:type="dxa"/>
          </w:tcPr>
          <w:p w14:paraId="47144FEF" w14:textId="5ECD8D7F" w:rsidR="00A1480B" w:rsidRDefault="006079CF"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N/A</w:t>
            </w:r>
          </w:p>
        </w:tc>
        <w:tc>
          <w:tcPr>
            <w:tcW w:w="888" w:type="dxa"/>
          </w:tcPr>
          <w:p w14:paraId="714B5C50" w14:textId="7B7345F7" w:rsidR="00A1480B" w:rsidRDefault="008A7749" w:rsidP="00843FB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4</w:t>
            </w:r>
          </w:p>
        </w:tc>
      </w:tr>
    </w:tbl>
    <w:p w14:paraId="1F2B2979" w14:textId="77777777" w:rsidR="005E49DF" w:rsidRDefault="005E49DF" w:rsidP="00265431">
      <w:pPr>
        <w:pStyle w:val="Standard"/>
        <w:shd w:val="clear" w:color="auto" w:fill="FFFFFF"/>
        <w:spacing w:after="240" w:line="240" w:lineRule="auto"/>
        <w:rPr>
          <w:color w:val="24292E"/>
          <w:sz w:val="24"/>
          <w:szCs w:val="24"/>
        </w:rPr>
      </w:pPr>
    </w:p>
    <w:p w14:paraId="5D8E37D5" w14:textId="77777777" w:rsidR="00265431" w:rsidRDefault="00265431" w:rsidP="00265431">
      <w:pPr>
        <w:pStyle w:val="Titre1"/>
      </w:pPr>
      <w:bookmarkStart w:id="210" w:name="_bq6oym7jlhm8"/>
      <w:bookmarkStart w:id="211" w:name="_6ybmxb5o9k27"/>
      <w:bookmarkStart w:id="212" w:name="_gzphtehbmmlu"/>
      <w:bookmarkStart w:id="213" w:name="_3ma2sryif4ww"/>
      <w:bookmarkStart w:id="214" w:name="_ro6wo0ah0oy6"/>
      <w:bookmarkStart w:id="215" w:name="_wwgtiomlpxlj"/>
      <w:bookmarkStart w:id="216" w:name="_ccix97cuhyoh"/>
      <w:bookmarkStart w:id="217" w:name="_tm4j5ojd9lln"/>
      <w:bookmarkStart w:id="218" w:name="_ncgpgabosnak"/>
      <w:bookmarkStart w:id="219" w:name="_459m7jbwa6ou"/>
      <w:bookmarkStart w:id="220" w:name="_ft1wgm2g5xgn"/>
      <w:bookmarkStart w:id="221" w:name="_Toc110955255"/>
      <w:bookmarkEnd w:id="210"/>
      <w:bookmarkEnd w:id="211"/>
      <w:bookmarkEnd w:id="212"/>
      <w:bookmarkEnd w:id="213"/>
      <w:bookmarkEnd w:id="214"/>
      <w:bookmarkEnd w:id="215"/>
      <w:bookmarkEnd w:id="216"/>
      <w:bookmarkEnd w:id="217"/>
      <w:bookmarkEnd w:id="218"/>
      <w:bookmarkEnd w:id="219"/>
      <w:bookmarkEnd w:id="220"/>
      <w:r>
        <w:t>Risques et facteurs de réduction</w:t>
      </w:r>
      <w:bookmarkEnd w:id="221"/>
    </w:p>
    <w:p w14:paraId="3400DD4B" w14:textId="77777777" w:rsidR="00265431" w:rsidRDefault="00265431" w:rsidP="00203CDF">
      <w:pPr>
        <w:pStyle w:val="Titre2"/>
      </w:pPr>
      <w:bookmarkStart w:id="222" w:name="_126juh4az59w"/>
      <w:bookmarkStart w:id="223" w:name="_Toc110955256"/>
      <w:bookmarkEnd w:id="222"/>
      <w:r>
        <w:t xml:space="preserve">Analyse des </w:t>
      </w:r>
      <w:r w:rsidRPr="00203CDF">
        <w:t>risques</w:t>
      </w:r>
      <w:bookmarkEnd w:id="223"/>
    </w:p>
    <w:tbl>
      <w:tblPr>
        <w:tblStyle w:val="TableauGrille1Clair-Accentuation1"/>
        <w:tblW w:w="8926" w:type="dxa"/>
        <w:tblLayout w:type="fixed"/>
        <w:tblLook w:val="04A0" w:firstRow="1" w:lastRow="0" w:firstColumn="1" w:lastColumn="0" w:noHBand="0" w:noVBand="1"/>
      </w:tblPr>
      <w:tblGrid>
        <w:gridCol w:w="659"/>
        <w:gridCol w:w="3022"/>
        <w:gridCol w:w="1276"/>
        <w:gridCol w:w="1417"/>
        <w:gridCol w:w="2552"/>
      </w:tblGrid>
      <w:tr w:rsidR="00227A26" w14:paraId="1F59BA0F" w14:textId="77777777" w:rsidTr="002903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59" w:type="dxa"/>
          </w:tcPr>
          <w:p w14:paraId="203643D7" w14:textId="77777777" w:rsidR="00227A26" w:rsidRDefault="00227A26" w:rsidP="00534BD6">
            <w:pPr>
              <w:pStyle w:val="Standard"/>
              <w:spacing w:after="240" w:line="240" w:lineRule="auto"/>
              <w:jc w:val="center"/>
            </w:pPr>
            <w:r>
              <w:rPr>
                <w:color w:val="24292E"/>
                <w:szCs w:val="24"/>
              </w:rPr>
              <w:t>ID</w:t>
            </w:r>
          </w:p>
        </w:tc>
        <w:tc>
          <w:tcPr>
            <w:tcW w:w="3022" w:type="dxa"/>
          </w:tcPr>
          <w:p w14:paraId="5CD54E6B" w14:textId="77777777" w:rsidR="00227A26" w:rsidRDefault="00227A26"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Risque</w:t>
            </w:r>
          </w:p>
        </w:tc>
        <w:tc>
          <w:tcPr>
            <w:tcW w:w="1276" w:type="dxa"/>
          </w:tcPr>
          <w:p w14:paraId="7E2E4B5D" w14:textId="77777777" w:rsidR="00227A26" w:rsidRDefault="00227A26"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Gravité</w:t>
            </w:r>
          </w:p>
        </w:tc>
        <w:tc>
          <w:tcPr>
            <w:tcW w:w="1417" w:type="dxa"/>
          </w:tcPr>
          <w:p w14:paraId="510E2F96" w14:textId="77777777" w:rsidR="00227A26" w:rsidRDefault="00227A26"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Probabilité</w:t>
            </w:r>
          </w:p>
        </w:tc>
        <w:tc>
          <w:tcPr>
            <w:tcW w:w="2552" w:type="dxa"/>
          </w:tcPr>
          <w:p w14:paraId="284470A0" w14:textId="77777777" w:rsidR="00227A26" w:rsidRDefault="00227A26"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Facteur de réduction</w:t>
            </w:r>
          </w:p>
        </w:tc>
      </w:tr>
      <w:tr w:rsidR="00227A26" w14:paraId="30BD4C22"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659" w:type="dxa"/>
          </w:tcPr>
          <w:p w14:paraId="50438167" w14:textId="10BFED03" w:rsidR="00227A26" w:rsidRPr="00227A26" w:rsidRDefault="00227A26" w:rsidP="0029036B">
            <w:pPr>
              <w:pStyle w:val="Listenumros"/>
              <w:numPr>
                <w:ilvl w:val="0"/>
                <w:numId w:val="22"/>
              </w:numPr>
            </w:pPr>
          </w:p>
        </w:tc>
        <w:tc>
          <w:tcPr>
            <w:tcW w:w="3022" w:type="dxa"/>
          </w:tcPr>
          <w:p w14:paraId="48C82FD9" w14:textId="54423858" w:rsidR="00227A26" w:rsidRDefault="00227A26"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227A26">
              <w:rPr>
                <w:color w:val="24292E"/>
                <w:sz w:val="24"/>
                <w:szCs w:val="24"/>
              </w:rPr>
              <w:t>Dépassement délai</w:t>
            </w:r>
            <w:r w:rsidR="00E73D42">
              <w:rPr>
                <w:color w:val="24292E"/>
                <w:sz w:val="24"/>
                <w:szCs w:val="24"/>
              </w:rPr>
              <w:t>, sous-estimation des tâches</w:t>
            </w:r>
          </w:p>
        </w:tc>
        <w:tc>
          <w:tcPr>
            <w:tcW w:w="1276" w:type="dxa"/>
          </w:tcPr>
          <w:p w14:paraId="42E07318" w14:textId="527577A6"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Grave</w:t>
            </w:r>
          </w:p>
        </w:tc>
        <w:tc>
          <w:tcPr>
            <w:tcW w:w="1417" w:type="dxa"/>
          </w:tcPr>
          <w:p w14:paraId="37AC42B3" w14:textId="3042CCA1"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Moyen</w:t>
            </w:r>
          </w:p>
        </w:tc>
        <w:tc>
          <w:tcPr>
            <w:tcW w:w="2552" w:type="dxa"/>
          </w:tcPr>
          <w:p w14:paraId="6687A4D7" w14:textId="47007878" w:rsidR="00227A26" w:rsidRDefault="00227A26" w:rsidP="0029036B">
            <w:pPr>
              <w:pStyle w:val="Listepuces"/>
              <w:cnfStyle w:val="000000000000" w:firstRow="0" w:lastRow="0" w:firstColumn="0" w:lastColumn="0" w:oddVBand="0" w:evenVBand="0" w:oddHBand="0" w:evenHBand="0" w:firstRowFirstColumn="0" w:firstRowLastColumn="0" w:lastRowFirstColumn="0" w:lastRowLastColumn="0"/>
            </w:pPr>
            <w:r>
              <w:t>Méthode agile</w:t>
            </w:r>
          </w:p>
        </w:tc>
      </w:tr>
      <w:tr w:rsidR="00227A26" w14:paraId="37738E8C"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659" w:type="dxa"/>
          </w:tcPr>
          <w:p w14:paraId="691E789C" w14:textId="2DF4432A" w:rsidR="00227A26" w:rsidRDefault="00227A26" w:rsidP="0029036B">
            <w:pPr>
              <w:pStyle w:val="Listenumros"/>
            </w:pPr>
          </w:p>
        </w:tc>
        <w:tc>
          <w:tcPr>
            <w:tcW w:w="3022" w:type="dxa"/>
          </w:tcPr>
          <w:p w14:paraId="5105E4B8" w14:textId="3E74F096" w:rsidR="00227A26" w:rsidRDefault="00227A26"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227A26">
              <w:rPr>
                <w:color w:val="24292E"/>
                <w:sz w:val="24"/>
                <w:szCs w:val="24"/>
              </w:rPr>
              <w:t>Dépassement budget</w:t>
            </w:r>
          </w:p>
        </w:tc>
        <w:tc>
          <w:tcPr>
            <w:tcW w:w="1276" w:type="dxa"/>
          </w:tcPr>
          <w:p w14:paraId="6A243DD5" w14:textId="55B11F95"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Moyen</w:t>
            </w:r>
          </w:p>
        </w:tc>
        <w:tc>
          <w:tcPr>
            <w:tcW w:w="1417" w:type="dxa"/>
          </w:tcPr>
          <w:p w14:paraId="0B65102A" w14:textId="727C9178"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Faible</w:t>
            </w:r>
          </w:p>
        </w:tc>
        <w:tc>
          <w:tcPr>
            <w:tcW w:w="2552" w:type="dxa"/>
          </w:tcPr>
          <w:p w14:paraId="3F29D16E" w14:textId="40FAA7B3" w:rsidR="00227A26" w:rsidRDefault="00227A26" w:rsidP="0029036B">
            <w:pPr>
              <w:pStyle w:val="Listepuces"/>
              <w:cnfStyle w:val="000000000000" w:firstRow="0" w:lastRow="0" w:firstColumn="0" w:lastColumn="0" w:oddVBand="0" w:evenVBand="0" w:oddHBand="0" w:evenHBand="0" w:firstRowFirstColumn="0" w:firstRowLastColumn="0" w:lastRowFirstColumn="0" w:lastRowLastColumn="0"/>
            </w:pPr>
            <w:r>
              <w:t>Pratique Lean</w:t>
            </w:r>
          </w:p>
        </w:tc>
      </w:tr>
      <w:tr w:rsidR="00227A26" w14:paraId="369447EF"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2B798BB7" w14:textId="77777777" w:rsidR="00227A26" w:rsidDel="00227A26" w:rsidRDefault="00227A26" w:rsidP="00227A26">
            <w:pPr>
              <w:pStyle w:val="Listenumros"/>
            </w:pPr>
          </w:p>
        </w:tc>
        <w:tc>
          <w:tcPr>
            <w:tcW w:w="3022" w:type="dxa"/>
          </w:tcPr>
          <w:p w14:paraId="70F1BBA7" w14:textId="16CE4E3F" w:rsidR="00227A26" w:rsidRPr="00227A26" w:rsidRDefault="00227A26"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227A26">
              <w:rPr>
                <w:color w:val="24292E"/>
                <w:sz w:val="24"/>
                <w:szCs w:val="24"/>
              </w:rPr>
              <w:t>Indisponibilité collaborateur</w:t>
            </w:r>
          </w:p>
        </w:tc>
        <w:tc>
          <w:tcPr>
            <w:tcW w:w="1276" w:type="dxa"/>
          </w:tcPr>
          <w:p w14:paraId="04B8DD26" w14:textId="50B77B3C"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Moyenne</w:t>
            </w:r>
          </w:p>
        </w:tc>
        <w:tc>
          <w:tcPr>
            <w:tcW w:w="0" w:type="dxa"/>
          </w:tcPr>
          <w:p w14:paraId="4308A870" w14:textId="31785381"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Forte</w:t>
            </w:r>
          </w:p>
        </w:tc>
        <w:tc>
          <w:tcPr>
            <w:tcW w:w="0" w:type="dxa"/>
          </w:tcPr>
          <w:p w14:paraId="3E329BEA" w14:textId="608D286D" w:rsidR="00227A26" w:rsidRDefault="005E2890" w:rsidP="0029036B">
            <w:pPr>
              <w:pStyle w:val="Listepuces"/>
              <w:cnfStyle w:val="000000000000" w:firstRow="0" w:lastRow="0" w:firstColumn="0" w:lastColumn="0" w:oddVBand="0" w:evenVBand="0" w:oddHBand="0" w:evenHBand="0" w:firstRowFirstColumn="0" w:firstRowLastColumn="0" w:lastRowFirstColumn="0" w:lastRowLastColumn="0"/>
            </w:pPr>
            <w:r>
              <w:t>GIT</w:t>
            </w:r>
          </w:p>
        </w:tc>
      </w:tr>
      <w:tr w:rsidR="00227A26" w14:paraId="6F88CB3D"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205C77BB" w14:textId="77777777" w:rsidR="00227A26" w:rsidDel="00227A26" w:rsidRDefault="00227A26" w:rsidP="00227A26">
            <w:pPr>
              <w:pStyle w:val="Listenumros"/>
            </w:pPr>
          </w:p>
        </w:tc>
        <w:tc>
          <w:tcPr>
            <w:tcW w:w="3022" w:type="dxa"/>
          </w:tcPr>
          <w:p w14:paraId="1669FF5A" w14:textId="5B530101" w:rsidR="00227A26" w:rsidRPr="00227A26" w:rsidRDefault="00227A26"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227A26">
              <w:rPr>
                <w:color w:val="24292E"/>
                <w:sz w:val="24"/>
                <w:szCs w:val="24"/>
              </w:rPr>
              <w:t>Panne matériel</w:t>
            </w:r>
          </w:p>
        </w:tc>
        <w:tc>
          <w:tcPr>
            <w:tcW w:w="1276" w:type="dxa"/>
          </w:tcPr>
          <w:p w14:paraId="7B75DEEE" w14:textId="68C7794F"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Grave</w:t>
            </w:r>
          </w:p>
        </w:tc>
        <w:tc>
          <w:tcPr>
            <w:tcW w:w="0" w:type="dxa"/>
          </w:tcPr>
          <w:p w14:paraId="73F65C59" w14:textId="435A5037" w:rsidR="00227A26" w:rsidRDefault="005E2890"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Forte</w:t>
            </w:r>
          </w:p>
        </w:tc>
        <w:tc>
          <w:tcPr>
            <w:tcW w:w="0" w:type="dxa"/>
          </w:tcPr>
          <w:p w14:paraId="45476EB5" w14:textId="3EF98316" w:rsidR="00227A26" w:rsidRDefault="00817B63" w:rsidP="00817B63">
            <w:pPr>
              <w:pStyle w:val="Listepuces"/>
              <w:cnfStyle w:val="000000000000" w:firstRow="0" w:lastRow="0" w:firstColumn="0" w:lastColumn="0" w:oddVBand="0" w:evenVBand="0" w:oddHBand="0" w:evenHBand="0" w:firstRowFirstColumn="0" w:firstRowLastColumn="0" w:lastRowFirstColumn="0" w:lastRowLastColumn="0"/>
            </w:pPr>
            <w:r>
              <w:t>Hébergement sécurisé</w:t>
            </w:r>
          </w:p>
          <w:p w14:paraId="0526A8D4" w14:textId="3E448E9C" w:rsidR="005E2890" w:rsidRDefault="005E2890" w:rsidP="00817B63">
            <w:pPr>
              <w:pStyle w:val="Listepuces"/>
              <w:cnfStyle w:val="000000000000" w:firstRow="0" w:lastRow="0" w:firstColumn="0" w:lastColumn="0" w:oddVBand="0" w:evenVBand="0" w:oddHBand="0" w:evenHBand="0" w:firstRowFirstColumn="0" w:firstRowLastColumn="0" w:lastRowFirstColumn="0" w:lastRowLastColumn="0"/>
            </w:pPr>
            <w:r>
              <w:t>Sauvegarde</w:t>
            </w:r>
          </w:p>
          <w:p w14:paraId="4D41C754" w14:textId="15CE3FB3" w:rsidR="00817B63" w:rsidRDefault="00817B63" w:rsidP="0029036B">
            <w:pPr>
              <w:pStyle w:val="Listepuces"/>
              <w:cnfStyle w:val="000000000000" w:firstRow="0" w:lastRow="0" w:firstColumn="0" w:lastColumn="0" w:oddVBand="0" w:evenVBand="0" w:oddHBand="0" w:evenHBand="0" w:firstRowFirstColumn="0" w:firstRowLastColumn="0" w:lastRowFirstColumn="0" w:lastRowLastColumn="0"/>
            </w:pPr>
            <w:r>
              <w:t xml:space="preserve">Matériel de </w:t>
            </w:r>
            <w:proofErr w:type="spellStart"/>
            <w:r>
              <w:t>spare</w:t>
            </w:r>
            <w:proofErr w:type="spellEnd"/>
          </w:p>
        </w:tc>
      </w:tr>
      <w:tr w:rsidR="00227A26" w14:paraId="480932C3"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553C5C39" w14:textId="77777777" w:rsidR="00227A26" w:rsidDel="00227A26" w:rsidRDefault="00227A26" w:rsidP="00227A26">
            <w:pPr>
              <w:pStyle w:val="Listenumros"/>
            </w:pPr>
          </w:p>
        </w:tc>
        <w:tc>
          <w:tcPr>
            <w:tcW w:w="3022" w:type="dxa"/>
          </w:tcPr>
          <w:p w14:paraId="07AADB44" w14:textId="129DC6EA" w:rsidR="00227A26" w:rsidRPr="00227A26" w:rsidRDefault="00817B6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Fournisseurs</w:t>
            </w:r>
            <w:r w:rsidR="00227A26" w:rsidRPr="00227A26">
              <w:rPr>
                <w:color w:val="24292E"/>
                <w:sz w:val="24"/>
                <w:szCs w:val="24"/>
              </w:rPr>
              <w:t xml:space="preserve"> </w:t>
            </w:r>
            <w:r>
              <w:rPr>
                <w:color w:val="24292E"/>
                <w:sz w:val="24"/>
                <w:szCs w:val="24"/>
              </w:rPr>
              <w:t>résistant au changement</w:t>
            </w:r>
          </w:p>
        </w:tc>
        <w:tc>
          <w:tcPr>
            <w:tcW w:w="1276" w:type="dxa"/>
          </w:tcPr>
          <w:p w14:paraId="40AA6A0A" w14:textId="340AE846" w:rsidR="00227A26" w:rsidRDefault="00817B6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Grave</w:t>
            </w:r>
          </w:p>
        </w:tc>
        <w:tc>
          <w:tcPr>
            <w:tcW w:w="0" w:type="dxa"/>
          </w:tcPr>
          <w:p w14:paraId="64B2CD29" w14:textId="22E30F79" w:rsidR="00227A26" w:rsidRDefault="00817B63"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Moyenne</w:t>
            </w:r>
          </w:p>
        </w:tc>
        <w:tc>
          <w:tcPr>
            <w:tcW w:w="0" w:type="dxa"/>
          </w:tcPr>
          <w:p w14:paraId="3B87FF6E" w14:textId="77777777" w:rsidR="00227A26" w:rsidRDefault="00817B63" w:rsidP="00817B63">
            <w:pPr>
              <w:pStyle w:val="Listepuces"/>
              <w:cnfStyle w:val="000000000000" w:firstRow="0" w:lastRow="0" w:firstColumn="0" w:lastColumn="0" w:oddVBand="0" w:evenVBand="0" w:oddHBand="0" w:evenHBand="0" w:firstRowFirstColumn="0" w:firstRowLastColumn="0" w:lastRowFirstColumn="0" w:lastRowLastColumn="0"/>
            </w:pPr>
            <w:r>
              <w:t>Portail fournisseur</w:t>
            </w:r>
          </w:p>
          <w:p w14:paraId="3A757B55" w14:textId="35A32953" w:rsidR="00817B63" w:rsidRDefault="00817B63" w:rsidP="0029036B">
            <w:pPr>
              <w:pStyle w:val="Listepuces"/>
              <w:cnfStyle w:val="000000000000" w:firstRow="0" w:lastRow="0" w:firstColumn="0" w:lastColumn="0" w:oddVBand="0" w:evenVBand="0" w:oddHBand="0" w:evenHBand="0" w:firstRowFirstColumn="0" w:firstRowLastColumn="0" w:lastRowFirstColumn="0" w:lastRowLastColumn="0"/>
            </w:pPr>
            <w:r>
              <w:t>Email d’information</w:t>
            </w:r>
          </w:p>
        </w:tc>
      </w:tr>
      <w:tr w:rsidR="00E73D42" w14:paraId="17EFA3B0"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659" w:type="dxa"/>
          </w:tcPr>
          <w:p w14:paraId="05E69A82" w14:textId="77777777" w:rsidR="00E73D42" w:rsidDel="00227A26" w:rsidRDefault="00E73D42" w:rsidP="00227A26">
            <w:pPr>
              <w:pStyle w:val="Listenumros"/>
            </w:pPr>
          </w:p>
        </w:tc>
        <w:tc>
          <w:tcPr>
            <w:tcW w:w="0" w:type="dxa"/>
          </w:tcPr>
          <w:p w14:paraId="7AC23335" w14:textId="2C504E38"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Changement de périmètre du projet</w:t>
            </w:r>
          </w:p>
        </w:tc>
        <w:tc>
          <w:tcPr>
            <w:tcW w:w="0" w:type="dxa"/>
          </w:tcPr>
          <w:p w14:paraId="07336B1F" w14:textId="77777777"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c>
          <w:tcPr>
            <w:tcW w:w="1417" w:type="dxa"/>
          </w:tcPr>
          <w:p w14:paraId="5AA14945" w14:textId="77777777"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c>
          <w:tcPr>
            <w:tcW w:w="2552" w:type="dxa"/>
          </w:tcPr>
          <w:p w14:paraId="7884C111" w14:textId="77777777" w:rsidR="00E73D42" w:rsidRDefault="00E73D42" w:rsidP="00817B63">
            <w:pPr>
              <w:pStyle w:val="Listepuces"/>
              <w:cnfStyle w:val="000000000000" w:firstRow="0" w:lastRow="0" w:firstColumn="0" w:lastColumn="0" w:oddVBand="0" w:evenVBand="0" w:oddHBand="0" w:evenHBand="0" w:firstRowFirstColumn="0" w:firstRowLastColumn="0" w:lastRowFirstColumn="0" w:lastRowLastColumn="0"/>
            </w:pPr>
          </w:p>
        </w:tc>
      </w:tr>
    </w:tbl>
    <w:p w14:paraId="67306C92" w14:textId="2CEB5D7A" w:rsidR="00265431" w:rsidRDefault="00265431" w:rsidP="00265431">
      <w:pPr>
        <w:pStyle w:val="Standard"/>
        <w:shd w:val="clear" w:color="auto" w:fill="FFFFFF"/>
        <w:spacing w:after="240" w:line="240" w:lineRule="auto"/>
      </w:pPr>
    </w:p>
    <w:p w14:paraId="47C20377" w14:textId="77777777" w:rsidR="00265431" w:rsidRPr="00203CDF" w:rsidRDefault="00265431" w:rsidP="00203CDF">
      <w:pPr>
        <w:pStyle w:val="Titre2"/>
      </w:pPr>
      <w:bookmarkStart w:id="224" w:name="_48yf15radihu"/>
      <w:bookmarkStart w:id="225" w:name="_Toc110955257"/>
      <w:bookmarkEnd w:id="224"/>
      <w:r>
        <w:t>Hypothèses</w:t>
      </w:r>
      <w:bookmarkEnd w:id="225"/>
    </w:p>
    <w:p w14:paraId="790BD1AE" w14:textId="77777777" w:rsidR="00265431" w:rsidRDefault="00265431" w:rsidP="00265431">
      <w:pPr>
        <w:pStyle w:val="Standard"/>
        <w:shd w:val="clear" w:color="auto" w:fill="FFFFFF"/>
        <w:spacing w:after="240" w:line="240" w:lineRule="auto"/>
      </w:pPr>
      <w:r>
        <w:rPr>
          <w:color w:val="24292E"/>
          <w:sz w:val="24"/>
          <w:szCs w:val="24"/>
        </w:rPr>
        <w:t>Le tableau ci-dessous résume les hypothèses pour cette Déclaration de travail d’architecture :</w:t>
      </w:r>
    </w:p>
    <w:tbl>
      <w:tblPr>
        <w:tblStyle w:val="TableauGrille1Clair-Accentuation1"/>
        <w:tblW w:w="8784" w:type="dxa"/>
        <w:tblLayout w:type="fixed"/>
        <w:tblLook w:val="04A0" w:firstRow="1" w:lastRow="0" w:firstColumn="1" w:lastColumn="0" w:noHBand="0" w:noVBand="1"/>
      </w:tblPr>
      <w:tblGrid>
        <w:gridCol w:w="5142"/>
        <w:gridCol w:w="3642"/>
      </w:tblGrid>
      <w:tr w:rsidR="007F260F" w14:paraId="1E2A5E72" w14:textId="77777777" w:rsidTr="002903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142" w:type="dxa"/>
          </w:tcPr>
          <w:p w14:paraId="775E7822" w14:textId="77777777" w:rsidR="007F260F" w:rsidRDefault="007F260F" w:rsidP="00534BD6">
            <w:pPr>
              <w:pStyle w:val="Standard"/>
              <w:spacing w:after="240" w:line="240" w:lineRule="auto"/>
              <w:jc w:val="center"/>
            </w:pPr>
            <w:r>
              <w:rPr>
                <w:color w:val="24292E"/>
                <w:szCs w:val="24"/>
              </w:rPr>
              <w:t>Hypothèse</w:t>
            </w:r>
          </w:p>
        </w:tc>
        <w:tc>
          <w:tcPr>
            <w:tcW w:w="3642" w:type="dxa"/>
          </w:tcPr>
          <w:p w14:paraId="7E33993F" w14:textId="77777777" w:rsidR="007F260F" w:rsidRDefault="007F260F"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Impact</w:t>
            </w:r>
          </w:p>
        </w:tc>
      </w:tr>
      <w:tr w:rsidR="007F260F" w14:paraId="4504AAE0"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5142" w:type="dxa"/>
          </w:tcPr>
          <w:p w14:paraId="7E315AC2" w14:textId="2D17EDF4" w:rsidR="007F260F" w:rsidRDefault="007F260F" w:rsidP="00534BD6">
            <w:pPr>
              <w:pStyle w:val="Standard"/>
              <w:spacing w:after="240" w:line="240" w:lineRule="auto"/>
              <w:rPr>
                <w:color w:val="24292E"/>
                <w:sz w:val="24"/>
                <w:szCs w:val="24"/>
              </w:rPr>
            </w:pPr>
            <w:r>
              <w:rPr>
                <w:color w:val="24292E"/>
                <w:sz w:val="24"/>
                <w:szCs w:val="24"/>
              </w:rPr>
              <w:t>Conserver la plateforme existante en mode maintenance</w:t>
            </w:r>
          </w:p>
        </w:tc>
        <w:tc>
          <w:tcPr>
            <w:tcW w:w="3642" w:type="dxa"/>
          </w:tcPr>
          <w:p w14:paraId="409E6252" w14:textId="77777777" w:rsidR="007F260F" w:rsidRDefault="000B2E00" w:rsidP="000B2E00">
            <w:pPr>
              <w:pStyle w:val="Listepuces"/>
              <w:cnfStyle w:val="000000000000" w:firstRow="0" w:lastRow="0" w:firstColumn="0" w:lastColumn="0" w:oddVBand="0" w:evenVBand="0" w:oddHBand="0" w:evenHBand="0" w:firstRowFirstColumn="0" w:firstRowLastColumn="0" w:lastRowFirstColumn="0" w:lastRowLastColumn="0"/>
            </w:pPr>
            <w:r>
              <w:t>Equipe divisée</w:t>
            </w:r>
          </w:p>
          <w:p w14:paraId="4673B8C4" w14:textId="661F9017" w:rsidR="000B2E00" w:rsidRDefault="000B2E00" w:rsidP="0029036B">
            <w:pPr>
              <w:pStyle w:val="Listepuces"/>
              <w:cnfStyle w:val="000000000000" w:firstRow="0" w:lastRow="0" w:firstColumn="0" w:lastColumn="0" w:oddVBand="0" w:evenVBand="0" w:oddHBand="0" w:evenHBand="0" w:firstRowFirstColumn="0" w:firstRowLastColumn="0" w:lastRowFirstColumn="0" w:lastRowLastColumn="0"/>
            </w:pPr>
            <w:r>
              <w:t>Coût de maintenance</w:t>
            </w:r>
          </w:p>
        </w:tc>
      </w:tr>
      <w:tr w:rsidR="007F260F" w14:paraId="71649B0E"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5142" w:type="dxa"/>
          </w:tcPr>
          <w:p w14:paraId="57D41F15" w14:textId="40D7DDA1" w:rsidR="007F260F" w:rsidRDefault="007F260F" w:rsidP="00534BD6">
            <w:pPr>
              <w:pStyle w:val="Standard"/>
              <w:spacing w:after="240" w:line="240" w:lineRule="auto"/>
              <w:rPr>
                <w:color w:val="24292E"/>
                <w:sz w:val="24"/>
                <w:szCs w:val="24"/>
              </w:rPr>
            </w:pPr>
            <w:r>
              <w:rPr>
                <w:color w:val="24292E"/>
                <w:sz w:val="24"/>
                <w:szCs w:val="24"/>
              </w:rPr>
              <w:t>Utiliser les technologies actuelles, et s’adapter aux nouvelles</w:t>
            </w:r>
          </w:p>
        </w:tc>
        <w:tc>
          <w:tcPr>
            <w:tcW w:w="3642" w:type="dxa"/>
          </w:tcPr>
          <w:p w14:paraId="77C96DC0" w14:textId="77777777" w:rsidR="007F260F" w:rsidRDefault="000B2E00" w:rsidP="000B2E00">
            <w:pPr>
              <w:pStyle w:val="Listepuces"/>
              <w:cnfStyle w:val="000000000000" w:firstRow="0" w:lastRow="0" w:firstColumn="0" w:lastColumn="0" w:oddVBand="0" w:evenVBand="0" w:oddHBand="0" w:evenHBand="0" w:firstRowFirstColumn="0" w:firstRowLastColumn="0" w:lastRowFirstColumn="0" w:lastRowLastColumn="0"/>
            </w:pPr>
            <w:r>
              <w:t>Veille technologique</w:t>
            </w:r>
          </w:p>
          <w:p w14:paraId="7FB943F7" w14:textId="088A0976" w:rsidR="000B2E00" w:rsidRDefault="000B2E00" w:rsidP="0029036B">
            <w:pPr>
              <w:pStyle w:val="Listepuces"/>
              <w:cnfStyle w:val="000000000000" w:firstRow="0" w:lastRow="0" w:firstColumn="0" w:lastColumn="0" w:oddVBand="0" w:evenVBand="0" w:oddHBand="0" w:evenHBand="0" w:firstRowFirstColumn="0" w:firstRowLastColumn="0" w:lastRowFirstColumn="0" w:lastRowLastColumn="0"/>
            </w:pPr>
            <w:r>
              <w:t>Architecture évolutive</w:t>
            </w:r>
          </w:p>
        </w:tc>
      </w:tr>
      <w:tr w:rsidR="007F260F" w14:paraId="049AE718"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5142" w:type="dxa"/>
          </w:tcPr>
          <w:p w14:paraId="3AACB8C4" w14:textId="3ACB00FF" w:rsidR="007F260F" w:rsidRDefault="007F260F" w:rsidP="00534BD6">
            <w:pPr>
              <w:pStyle w:val="Standard"/>
              <w:spacing w:after="240" w:line="240" w:lineRule="auto"/>
              <w:rPr>
                <w:color w:val="24292E"/>
                <w:sz w:val="24"/>
                <w:szCs w:val="24"/>
              </w:rPr>
            </w:pPr>
            <w:r>
              <w:rPr>
                <w:color w:val="24292E"/>
                <w:sz w:val="24"/>
                <w:szCs w:val="24"/>
              </w:rPr>
              <w:t>Ne pas intégrer de nouveaux comportements sur la plateforme actuelle</w:t>
            </w:r>
          </w:p>
        </w:tc>
        <w:tc>
          <w:tcPr>
            <w:tcW w:w="3642" w:type="dxa"/>
          </w:tcPr>
          <w:p w14:paraId="0F3916D1" w14:textId="6091C992" w:rsidR="007F260F" w:rsidRDefault="000B2E00" w:rsidP="0029036B">
            <w:pPr>
              <w:pStyle w:val="Listepuces"/>
              <w:cnfStyle w:val="000000000000" w:firstRow="0" w:lastRow="0" w:firstColumn="0" w:lastColumn="0" w:oddVBand="0" w:evenVBand="0" w:oddHBand="0" w:evenHBand="0" w:firstRowFirstColumn="0" w:firstRowLastColumn="0" w:lastRowFirstColumn="0" w:lastRowLastColumn="0"/>
            </w:pPr>
            <w:r>
              <w:t>Déploiement rapide de la nouvelle solution</w:t>
            </w:r>
          </w:p>
        </w:tc>
      </w:tr>
      <w:tr w:rsidR="007F260F" w14:paraId="5F7A5488"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7402FCAD" w14:textId="2E41A040" w:rsidR="007F260F" w:rsidRDefault="007F260F" w:rsidP="00534BD6">
            <w:pPr>
              <w:pStyle w:val="Standard"/>
              <w:spacing w:after="240" w:line="240" w:lineRule="auto"/>
              <w:rPr>
                <w:color w:val="24292E"/>
                <w:sz w:val="24"/>
                <w:szCs w:val="24"/>
              </w:rPr>
            </w:pPr>
            <w:r>
              <w:rPr>
                <w:color w:val="24292E"/>
                <w:sz w:val="24"/>
                <w:szCs w:val="24"/>
              </w:rPr>
              <w:t xml:space="preserve">Coexistence des deux plateformes </w:t>
            </w:r>
          </w:p>
        </w:tc>
        <w:tc>
          <w:tcPr>
            <w:tcW w:w="3642" w:type="dxa"/>
          </w:tcPr>
          <w:p w14:paraId="31A45DED" w14:textId="1DA3DA8E" w:rsidR="007F260F" w:rsidRDefault="000B2E00" w:rsidP="0029036B">
            <w:pPr>
              <w:pStyle w:val="Listepuces"/>
              <w:cnfStyle w:val="000000000000" w:firstRow="0" w:lastRow="0" w:firstColumn="0" w:lastColumn="0" w:oddVBand="0" w:evenVBand="0" w:oddHBand="0" w:evenHBand="0" w:firstRowFirstColumn="0" w:firstRowLastColumn="0" w:lastRowFirstColumn="0" w:lastRowLastColumn="0"/>
            </w:pPr>
            <w:r>
              <w:t>Risque de confusion</w:t>
            </w:r>
          </w:p>
        </w:tc>
      </w:tr>
      <w:tr w:rsidR="007F260F" w14:paraId="51D4EAC9"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60B02EE7" w14:textId="4C174053" w:rsidR="007F260F" w:rsidRDefault="007F260F" w:rsidP="00534BD6">
            <w:pPr>
              <w:pStyle w:val="Standard"/>
              <w:spacing w:after="240" w:line="240" w:lineRule="auto"/>
              <w:rPr>
                <w:color w:val="24292E"/>
                <w:sz w:val="24"/>
                <w:szCs w:val="24"/>
              </w:rPr>
            </w:pPr>
            <w:r>
              <w:rPr>
                <w:color w:val="24292E"/>
                <w:sz w:val="24"/>
                <w:szCs w:val="24"/>
              </w:rPr>
              <w:t xml:space="preserve">Migration progressive des clients vers la nouvelle plateforme </w:t>
            </w:r>
          </w:p>
        </w:tc>
        <w:tc>
          <w:tcPr>
            <w:tcW w:w="3642" w:type="dxa"/>
          </w:tcPr>
          <w:p w14:paraId="69373848" w14:textId="1EA33225" w:rsidR="000B2E00" w:rsidRDefault="000B2E00" w:rsidP="000B2E00">
            <w:pPr>
              <w:pStyle w:val="Listepuces"/>
              <w:cnfStyle w:val="000000000000" w:firstRow="0" w:lastRow="0" w:firstColumn="0" w:lastColumn="0" w:oddVBand="0" w:evenVBand="0" w:oddHBand="0" w:evenHBand="0" w:firstRowFirstColumn="0" w:firstRowLastColumn="0" w:lastRowFirstColumn="0" w:lastRowLastColumn="0"/>
            </w:pPr>
            <w:r>
              <w:t>Planification nécessaire</w:t>
            </w:r>
          </w:p>
          <w:p w14:paraId="62044B80" w14:textId="1B6C700A" w:rsidR="007F260F" w:rsidRDefault="000B2E00" w:rsidP="0029036B">
            <w:pPr>
              <w:pStyle w:val="Listepuces"/>
              <w:cnfStyle w:val="000000000000" w:firstRow="0" w:lastRow="0" w:firstColumn="0" w:lastColumn="0" w:oddVBand="0" w:evenVBand="0" w:oddHBand="0" w:evenHBand="0" w:firstRowFirstColumn="0" w:firstRowLastColumn="0" w:lastRowFirstColumn="0" w:lastRowLastColumn="0"/>
            </w:pPr>
            <w:r>
              <w:t>Délai de migration plus important</w:t>
            </w:r>
          </w:p>
        </w:tc>
      </w:tr>
      <w:tr w:rsidR="007F260F" w14:paraId="621B688F"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6F091540" w14:textId="4C328387" w:rsidR="007F260F" w:rsidRDefault="007F260F" w:rsidP="00534BD6">
            <w:pPr>
              <w:pStyle w:val="Standard"/>
              <w:spacing w:after="240" w:line="240" w:lineRule="auto"/>
              <w:rPr>
                <w:color w:val="24292E"/>
                <w:sz w:val="24"/>
                <w:szCs w:val="24"/>
              </w:rPr>
            </w:pPr>
            <w:r>
              <w:rPr>
                <w:color w:val="24292E"/>
                <w:sz w:val="24"/>
                <w:szCs w:val="24"/>
              </w:rPr>
              <w:t>Possibilité pour les clients de tester les nouvelles fonctionnalité</w:t>
            </w:r>
          </w:p>
        </w:tc>
        <w:tc>
          <w:tcPr>
            <w:tcW w:w="3642" w:type="dxa"/>
          </w:tcPr>
          <w:p w14:paraId="670677ED" w14:textId="77777777" w:rsidR="007F260F" w:rsidRDefault="005C16BA" w:rsidP="000B2E00">
            <w:pPr>
              <w:pStyle w:val="Listepuces"/>
              <w:cnfStyle w:val="000000000000" w:firstRow="0" w:lastRow="0" w:firstColumn="0" w:lastColumn="0" w:oddVBand="0" w:evenVBand="0" w:oddHBand="0" w:evenHBand="0" w:firstRowFirstColumn="0" w:firstRowLastColumn="0" w:lastRowFirstColumn="0" w:lastRowLastColumn="0"/>
            </w:pPr>
            <w:r>
              <w:t>Risque de confusion</w:t>
            </w:r>
          </w:p>
          <w:p w14:paraId="4A811F47" w14:textId="543F4188" w:rsidR="005C16BA" w:rsidRDefault="005C16BA" w:rsidP="0029036B">
            <w:pPr>
              <w:pStyle w:val="Listepuces"/>
              <w:cnfStyle w:val="000000000000" w:firstRow="0" w:lastRow="0" w:firstColumn="0" w:lastColumn="0" w:oddVBand="0" w:evenVBand="0" w:oddHBand="0" w:evenHBand="0" w:firstRowFirstColumn="0" w:firstRowLastColumn="0" w:lastRowFirstColumn="0" w:lastRowLastColumn="0"/>
            </w:pPr>
            <w:r>
              <w:t>Synchronisation des plateforme</w:t>
            </w:r>
          </w:p>
        </w:tc>
      </w:tr>
      <w:tr w:rsidR="007F260F" w14:paraId="1D6B91E2"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49369EE5" w14:textId="525F558B" w:rsidR="007F260F" w:rsidRDefault="007F260F" w:rsidP="00534BD6">
            <w:pPr>
              <w:pStyle w:val="Standard"/>
              <w:spacing w:after="240" w:line="240" w:lineRule="auto"/>
              <w:rPr>
                <w:color w:val="24292E"/>
                <w:sz w:val="24"/>
                <w:szCs w:val="24"/>
              </w:rPr>
            </w:pPr>
            <w:r>
              <w:rPr>
                <w:color w:val="24292E"/>
                <w:sz w:val="24"/>
                <w:szCs w:val="24"/>
              </w:rPr>
              <w:t>Intégrer la géolocalisation dès que possible afin d’introduire d’autre innovation</w:t>
            </w:r>
          </w:p>
        </w:tc>
        <w:tc>
          <w:tcPr>
            <w:tcW w:w="3642" w:type="dxa"/>
          </w:tcPr>
          <w:p w14:paraId="59137BDB" w14:textId="77777777" w:rsidR="007F260F" w:rsidRDefault="005C16BA" w:rsidP="005C16BA">
            <w:pPr>
              <w:pStyle w:val="Listepuces"/>
              <w:cnfStyle w:val="000000000000" w:firstRow="0" w:lastRow="0" w:firstColumn="0" w:lastColumn="0" w:oddVBand="0" w:evenVBand="0" w:oddHBand="0" w:evenHBand="0" w:firstRowFirstColumn="0" w:firstRowLastColumn="0" w:lastRowFirstColumn="0" w:lastRowLastColumn="0"/>
            </w:pPr>
            <w:r>
              <w:t>Etablir la liste des fournisseurs avec leurs coordonnées</w:t>
            </w:r>
          </w:p>
          <w:p w14:paraId="4F7A80C5" w14:textId="07A89DF5" w:rsidR="005C16BA" w:rsidRDefault="005C16BA" w:rsidP="0029036B">
            <w:pPr>
              <w:pStyle w:val="Listepuces"/>
              <w:cnfStyle w:val="000000000000" w:firstRow="0" w:lastRow="0" w:firstColumn="0" w:lastColumn="0" w:oddVBand="0" w:evenVBand="0" w:oddHBand="0" w:evenHBand="0" w:firstRowFirstColumn="0" w:firstRowLastColumn="0" w:lastRowFirstColumn="0" w:lastRowLastColumn="0"/>
            </w:pPr>
            <w:r>
              <w:t>Trouver un moteur de calcul d’itinéraire</w:t>
            </w:r>
          </w:p>
        </w:tc>
      </w:tr>
      <w:tr w:rsidR="007F260F" w14:paraId="79DE2160" w14:textId="77777777" w:rsidTr="0029036B">
        <w:trPr>
          <w:trHeight w:val="460"/>
        </w:trPr>
        <w:tc>
          <w:tcPr>
            <w:cnfStyle w:val="001000000000" w:firstRow="0" w:lastRow="0" w:firstColumn="1" w:lastColumn="0" w:oddVBand="0" w:evenVBand="0" w:oddHBand="0" w:evenHBand="0" w:firstRowFirstColumn="0" w:firstRowLastColumn="0" w:lastRowFirstColumn="0" w:lastRowLastColumn="0"/>
            <w:tcW w:w="0" w:type="dxa"/>
          </w:tcPr>
          <w:p w14:paraId="45F4C24B" w14:textId="598C0CDB" w:rsidR="007F260F" w:rsidRDefault="007F260F" w:rsidP="00534BD6">
            <w:pPr>
              <w:pStyle w:val="Standard"/>
              <w:spacing w:after="240" w:line="240" w:lineRule="auto"/>
              <w:rPr>
                <w:color w:val="24292E"/>
                <w:sz w:val="24"/>
                <w:szCs w:val="24"/>
              </w:rPr>
            </w:pPr>
            <w:r>
              <w:rPr>
                <w:color w:val="24292E"/>
                <w:sz w:val="24"/>
                <w:szCs w:val="24"/>
              </w:rPr>
              <w:t xml:space="preserve">Utiliser une approche </w:t>
            </w:r>
            <w:proofErr w:type="spellStart"/>
            <w:r>
              <w:rPr>
                <w:color w:val="24292E"/>
                <w:sz w:val="24"/>
                <w:szCs w:val="24"/>
              </w:rPr>
              <w:t>lean</w:t>
            </w:r>
            <w:proofErr w:type="spellEnd"/>
          </w:p>
        </w:tc>
        <w:tc>
          <w:tcPr>
            <w:tcW w:w="3642" w:type="dxa"/>
          </w:tcPr>
          <w:p w14:paraId="59CE8CD0" w14:textId="036058F1" w:rsidR="007F260F" w:rsidRDefault="005C16BA" w:rsidP="0029036B">
            <w:pPr>
              <w:pStyle w:val="Listepuces"/>
              <w:cnfStyle w:val="000000000000" w:firstRow="0" w:lastRow="0" w:firstColumn="0" w:lastColumn="0" w:oddVBand="0" w:evenVBand="0" w:oddHBand="0" w:evenHBand="0" w:firstRowFirstColumn="0" w:firstRowLastColumn="0" w:lastRowFirstColumn="0" w:lastRowLastColumn="0"/>
            </w:pPr>
            <w:r>
              <w:t>Utiliser méthode agiles</w:t>
            </w:r>
          </w:p>
        </w:tc>
      </w:tr>
    </w:tbl>
    <w:p w14:paraId="3B9D4BBE" w14:textId="77777777" w:rsidR="00265431" w:rsidRDefault="00265431" w:rsidP="00265431">
      <w:pPr>
        <w:pStyle w:val="Titre1"/>
      </w:pPr>
      <w:bookmarkStart w:id="226" w:name="_bm5605vgpjp"/>
      <w:bookmarkStart w:id="227" w:name="_Toc110955258"/>
      <w:bookmarkEnd w:id="226"/>
      <w:r>
        <w:t>Critères d’acceptation et procédures</w:t>
      </w:r>
      <w:bookmarkEnd w:id="227"/>
    </w:p>
    <w:p w14:paraId="1C6F8D5F" w14:textId="77777777" w:rsidR="00265431" w:rsidRDefault="00265431" w:rsidP="004B186A">
      <w:pPr>
        <w:pStyle w:val="Titre2"/>
      </w:pPr>
      <w:bookmarkStart w:id="228" w:name="_vudz6lgvdj8a"/>
      <w:bookmarkStart w:id="229" w:name="_Toc110955259"/>
      <w:bookmarkEnd w:id="228"/>
      <w:r w:rsidRPr="004B186A">
        <w:t>Métriques</w:t>
      </w:r>
      <w:r>
        <w:t xml:space="preserve"> et KPIs</w:t>
      </w:r>
      <w:bookmarkEnd w:id="229"/>
    </w:p>
    <w:p w14:paraId="7E8F24B7" w14:textId="396DC7C5" w:rsidR="00265431" w:rsidRDefault="00265431" w:rsidP="00265431">
      <w:pPr>
        <w:pStyle w:val="Standard"/>
        <w:shd w:val="clear" w:color="auto" w:fill="FFFFFF"/>
        <w:spacing w:after="240" w:line="240" w:lineRule="auto"/>
        <w:rPr>
          <w:color w:val="24292E"/>
          <w:sz w:val="24"/>
          <w:szCs w:val="24"/>
        </w:rPr>
      </w:pPr>
      <w:r>
        <w:rPr>
          <w:color w:val="24292E"/>
          <w:sz w:val="24"/>
          <w:szCs w:val="24"/>
        </w:rPr>
        <w:t>De plus, les métriques suivantes seront utilisées pour déterminer le succès de ce travail d’architecture :</w:t>
      </w:r>
    </w:p>
    <w:p w14:paraId="4395B113" w14:textId="77777777" w:rsidR="00E73D42" w:rsidRDefault="00E73D42" w:rsidP="00265431">
      <w:pPr>
        <w:pStyle w:val="Standard"/>
        <w:shd w:val="clear" w:color="auto" w:fill="FFFFFF"/>
        <w:spacing w:after="240" w:line="240" w:lineRule="auto"/>
      </w:pPr>
    </w:p>
    <w:tbl>
      <w:tblPr>
        <w:tblStyle w:val="TableauGrille1Clair-Accentuation1"/>
        <w:tblW w:w="8784" w:type="dxa"/>
        <w:tblLayout w:type="fixed"/>
        <w:tblLook w:val="04A0" w:firstRow="1" w:lastRow="0" w:firstColumn="1" w:lastColumn="0" w:noHBand="0" w:noVBand="1"/>
      </w:tblPr>
      <w:tblGrid>
        <w:gridCol w:w="471"/>
        <w:gridCol w:w="472"/>
        <w:gridCol w:w="472"/>
        <w:gridCol w:w="7369"/>
      </w:tblGrid>
      <w:tr w:rsidR="00E73D42" w14:paraId="5F8EA784" w14:textId="77777777" w:rsidTr="002903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dxa"/>
          </w:tcPr>
          <w:p w14:paraId="54806AF4" w14:textId="77777777" w:rsidR="00E73D42" w:rsidRDefault="00E73D42" w:rsidP="00534BD6">
            <w:pPr>
              <w:pStyle w:val="Standard"/>
              <w:spacing w:after="240" w:line="240" w:lineRule="auto"/>
              <w:jc w:val="center"/>
            </w:pPr>
            <w:r>
              <w:rPr>
                <w:color w:val="24292E"/>
                <w:szCs w:val="24"/>
              </w:rPr>
              <w:t>Métrique</w:t>
            </w:r>
          </w:p>
        </w:tc>
        <w:tc>
          <w:tcPr>
            <w:tcW w:w="0" w:type="dxa"/>
          </w:tcPr>
          <w:p w14:paraId="5D93F0D3" w14:textId="77777777" w:rsidR="00E73D42" w:rsidRDefault="00E73D42"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Technique de mesure</w:t>
            </w:r>
          </w:p>
        </w:tc>
        <w:tc>
          <w:tcPr>
            <w:tcW w:w="0" w:type="dxa"/>
          </w:tcPr>
          <w:p w14:paraId="0F8AB4DC" w14:textId="77777777" w:rsidR="00E73D42" w:rsidRDefault="00E73D42"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Valeur cible</w:t>
            </w:r>
          </w:p>
        </w:tc>
        <w:tc>
          <w:tcPr>
            <w:tcW w:w="3686" w:type="dxa"/>
          </w:tcPr>
          <w:p w14:paraId="277C1DC4" w14:textId="6F5E9EE7" w:rsidR="00E73D42" w:rsidRDefault="00E73D42" w:rsidP="00534BD6">
            <w:pPr>
              <w:pStyle w:val="Standard"/>
              <w:spacing w:after="240" w:line="240" w:lineRule="auto"/>
              <w:jc w:val="center"/>
              <w:cnfStyle w:val="100000000000" w:firstRow="1" w:lastRow="0" w:firstColumn="0" w:lastColumn="0" w:oddVBand="0" w:evenVBand="0" w:oddHBand="0" w:evenHBand="0" w:firstRowFirstColumn="0" w:firstRowLastColumn="0" w:lastRowFirstColumn="0" w:lastRowLastColumn="0"/>
            </w:pPr>
            <w:r>
              <w:rPr>
                <w:color w:val="24292E"/>
                <w:szCs w:val="24"/>
              </w:rPr>
              <w:t xml:space="preserve">Notes </w:t>
            </w:r>
          </w:p>
        </w:tc>
      </w:tr>
      <w:tr w:rsidR="00E73D42" w14:paraId="62BE84D8" w14:textId="77777777" w:rsidTr="0029036B">
        <w:trPr>
          <w:trHeight w:val="180"/>
        </w:trPr>
        <w:tc>
          <w:tcPr>
            <w:cnfStyle w:val="001000000000" w:firstRow="0" w:lastRow="0" w:firstColumn="1" w:lastColumn="0" w:oddVBand="0" w:evenVBand="0" w:oddHBand="0" w:evenHBand="0" w:firstRowFirstColumn="0" w:firstRowLastColumn="0" w:lastRowFirstColumn="0" w:lastRowLastColumn="0"/>
            <w:tcW w:w="0" w:type="dxa"/>
          </w:tcPr>
          <w:p w14:paraId="7EBD5F72" w14:textId="423EBFDB" w:rsidR="00E73D42" w:rsidRDefault="00E73D42" w:rsidP="00534BD6">
            <w:pPr>
              <w:pStyle w:val="Standard"/>
              <w:spacing w:after="240" w:line="240" w:lineRule="auto"/>
              <w:rPr>
                <w:color w:val="24292E"/>
                <w:sz w:val="24"/>
                <w:szCs w:val="24"/>
              </w:rPr>
            </w:pPr>
            <w:r w:rsidRPr="00DC0377">
              <w:rPr>
                <w:color w:val="24292E"/>
                <w:sz w:val="24"/>
                <w:szCs w:val="24"/>
              </w:rPr>
              <w:t>Nombre d'adhésions d'utilisateurs par jour</w:t>
            </w:r>
          </w:p>
        </w:tc>
        <w:tc>
          <w:tcPr>
            <w:tcW w:w="0" w:type="dxa"/>
          </w:tcPr>
          <w:p w14:paraId="42039937" w14:textId="76E6C2C3"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Requête SQL</w:t>
            </w:r>
          </w:p>
        </w:tc>
        <w:tc>
          <w:tcPr>
            <w:tcW w:w="0" w:type="dxa"/>
          </w:tcPr>
          <w:p w14:paraId="1F19B61D" w14:textId="1C9D6569"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w:t>
            </w:r>
            <w:r w:rsidRPr="00DC0377">
              <w:rPr>
                <w:color w:val="24292E"/>
                <w:sz w:val="24"/>
                <w:szCs w:val="24"/>
              </w:rPr>
              <w:t xml:space="preserve"> 10 %</w:t>
            </w:r>
          </w:p>
        </w:tc>
        <w:tc>
          <w:tcPr>
            <w:tcW w:w="3686" w:type="dxa"/>
          </w:tcPr>
          <w:p w14:paraId="2A5D9233" w14:textId="77777777"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p>
        </w:tc>
      </w:tr>
      <w:tr w:rsidR="00E73D42" w14:paraId="4741722A" w14:textId="77777777" w:rsidTr="0029036B">
        <w:trPr>
          <w:trHeight w:val="180"/>
        </w:trPr>
        <w:tc>
          <w:tcPr>
            <w:cnfStyle w:val="001000000000" w:firstRow="0" w:lastRow="0" w:firstColumn="1" w:lastColumn="0" w:oddVBand="0" w:evenVBand="0" w:oddHBand="0" w:evenHBand="0" w:firstRowFirstColumn="0" w:firstRowLastColumn="0" w:lastRowFirstColumn="0" w:lastRowLastColumn="0"/>
            <w:tcW w:w="0" w:type="dxa"/>
          </w:tcPr>
          <w:p w14:paraId="41FB35E6" w14:textId="69BFC8FD" w:rsidR="00E73D42" w:rsidRDefault="00E73D42" w:rsidP="00534BD6">
            <w:pPr>
              <w:pStyle w:val="Standard"/>
              <w:spacing w:after="240" w:line="240" w:lineRule="auto"/>
              <w:rPr>
                <w:color w:val="24292E"/>
                <w:sz w:val="24"/>
                <w:szCs w:val="24"/>
              </w:rPr>
            </w:pPr>
            <w:r w:rsidRPr="00DC0377">
              <w:rPr>
                <w:color w:val="24292E"/>
                <w:sz w:val="24"/>
                <w:szCs w:val="24"/>
              </w:rPr>
              <w:t>Adhésion de producteurs alimentaires</w:t>
            </w:r>
          </w:p>
        </w:tc>
        <w:tc>
          <w:tcPr>
            <w:tcW w:w="0" w:type="dxa"/>
          </w:tcPr>
          <w:p w14:paraId="5D4F93D1" w14:textId="1709E110"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Requête SQL</w:t>
            </w:r>
          </w:p>
        </w:tc>
        <w:tc>
          <w:tcPr>
            <w:tcW w:w="0" w:type="dxa"/>
          </w:tcPr>
          <w:p w14:paraId="50E69BE8" w14:textId="1FD3CBBB"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4 / mois</w:t>
            </w:r>
          </w:p>
        </w:tc>
        <w:tc>
          <w:tcPr>
            <w:tcW w:w="3686" w:type="dxa"/>
          </w:tcPr>
          <w:p w14:paraId="7702F36C" w14:textId="16CC4313"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V.A. : 1,4 / mois </w:t>
            </w:r>
          </w:p>
        </w:tc>
      </w:tr>
      <w:tr w:rsidR="00E73D42" w14:paraId="25BCC5FC" w14:textId="77777777" w:rsidTr="0029036B">
        <w:trPr>
          <w:trHeight w:val="180"/>
        </w:trPr>
        <w:tc>
          <w:tcPr>
            <w:cnfStyle w:val="001000000000" w:firstRow="0" w:lastRow="0" w:firstColumn="1" w:lastColumn="0" w:oddVBand="0" w:evenVBand="0" w:oddHBand="0" w:evenHBand="0" w:firstRowFirstColumn="0" w:firstRowLastColumn="0" w:lastRowFirstColumn="0" w:lastRowLastColumn="0"/>
            <w:tcW w:w="0" w:type="dxa"/>
          </w:tcPr>
          <w:p w14:paraId="24D4C2CE" w14:textId="3FA1CFFA" w:rsidR="00E73D42" w:rsidRPr="00DC0377" w:rsidRDefault="00E73D42" w:rsidP="00534BD6">
            <w:pPr>
              <w:pStyle w:val="Standard"/>
              <w:spacing w:after="240" w:line="240" w:lineRule="auto"/>
              <w:rPr>
                <w:color w:val="24292E"/>
                <w:sz w:val="24"/>
                <w:szCs w:val="24"/>
              </w:rPr>
            </w:pPr>
            <w:r w:rsidRPr="00DC0377">
              <w:rPr>
                <w:color w:val="24292E"/>
                <w:sz w:val="24"/>
                <w:szCs w:val="24"/>
              </w:rPr>
              <w:t>Délai moyen de parution</w:t>
            </w:r>
          </w:p>
        </w:tc>
        <w:tc>
          <w:tcPr>
            <w:tcW w:w="0" w:type="dxa"/>
          </w:tcPr>
          <w:p w14:paraId="11421E26" w14:textId="6481A0B6"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Logiciel gestion de projet</w:t>
            </w:r>
          </w:p>
        </w:tc>
        <w:tc>
          <w:tcPr>
            <w:tcW w:w="0" w:type="dxa"/>
          </w:tcPr>
          <w:p w14:paraId="308B4BF5" w14:textId="0FC6ADBF"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Moins d’une semaine</w:t>
            </w:r>
          </w:p>
        </w:tc>
        <w:tc>
          <w:tcPr>
            <w:tcW w:w="3686" w:type="dxa"/>
          </w:tcPr>
          <w:p w14:paraId="3CF8896C" w14:textId="6A1FF628" w:rsidR="00E73D42" w:rsidRDefault="00E73D42" w:rsidP="00FB11A5">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V.A. :  3,5 semaines</w:t>
            </w:r>
          </w:p>
        </w:tc>
      </w:tr>
      <w:tr w:rsidR="00E73D42" w14:paraId="609CDA8E" w14:textId="77777777" w:rsidTr="0029036B">
        <w:trPr>
          <w:trHeight w:val="180"/>
        </w:trPr>
        <w:tc>
          <w:tcPr>
            <w:cnfStyle w:val="001000000000" w:firstRow="0" w:lastRow="0" w:firstColumn="1" w:lastColumn="0" w:oddVBand="0" w:evenVBand="0" w:oddHBand="0" w:evenHBand="0" w:firstRowFirstColumn="0" w:firstRowLastColumn="0" w:lastRowFirstColumn="0" w:lastRowLastColumn="0"/>
            <w:tcW w:w="0" w:type="dxa"/>
          </w:tcPr>
          <w:p w14:paraId="3AACE677" w14:textId="4EDE1B9B" w:rsidR="00E73D42" w:rsidRPr="00DC0377" w:rsidRDefault="00E73D42" w:rsidP="00534BD6">
            <w:pPr>
              <w:pStyle w:val="Standard"/>
              <w:spacing w:after="240" w:line="240" w:lineRule="auto"/>
              <w:rPr>
                <w:color w:val="24292E"/>
                <w:sz w:val="24"/>
                <w:szCs w:val="24"/>
              </w:rPr>
            </w:pPr>
            <w:r w:rsidRPr="00DC0377">
              <w:rPr>
                <w:color w:val="24292E"/>
                <w:sz w:val="24"/>
                <w:szCs w:val="24"/>
              </w:rPr>
              <w:t>Taux d'incidents de production P1</w:t>
            </w:r>
          </w:p>
        </w:tc>
        <w:tc>
          <w:tcPr>
            <w:tcW w:w="0" w:type="dxa"/>
          </w:tcPr>
          <w:p w14:paraId="1612446A" w14:textId="63A358F2"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Formulaire de déclaration d’incident et supervision</w:t>
            </w:r>
          </w:p>
        </w:tc>
        <w:tc>
          <w:tcPr>
            <w:tcW w:w="0" w:type="dxa"/>
          </w:tcPr>
          <w:p w14:paraId="55D76089" w14:textId="52B28F24"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Moins 1 / mois</w:t>
            </w:r>
          </w:p>
        </w:tc>
        <w:tc>
          <w:tcPr>
            <w:tcW w:w="3686" w:type="dxa"/>
          </w:tcPr>
          <w:p w14:paraId="754B30D2" w14:textId="5AD6BCBC" w:rsidR="00E73D42" w:rsidRDefault="00E73D42" w:rsidP="00534BD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V.A. : 25 / mois</w:t>
            </w:r>
          </w:p>
        </w:tc>
      </w:tr>
    </w:tbl>
    <w:p w14:paraId="34C59FE2" w14:textId="14E96DB4" w:rsidR="00265431" w:rsidRDefault="00265431" w:rsidP="00265431">
      <w:pPr>
        <w:pStyle w:val="Standard"/>
        <w:shd w:val="clear" w:color="auto" w:fill="FFFFFF"/>
        <w:spacing w:after="240" w:line="240" w:lineRule="auto"/>
      </w:pPr>
    </w:p>
    <w:p w14:paraId="1C9366CA" w14:textId="77777777" w:rsidR="00265431" w:rsidRDefault="00265431" w:rsidP="004B186A">
      <w:pPr>
        <w:pStyle w:val="Titre2"/>
      </w:pPr>
      <w:bookmarkStart w:id="230" w:name="_lsltnhj4cyex"/>
      <w:bookmarkStart w:id="231" w:name="_Toc110955260"/>
      <w:bookmarkEnd w:id="230"/>
      <w:r>
        <w:t>Procédure d’acceptation</w:t>
      </w:r>
      <w:bookmarkEnd w:id="231"/>
    </w:p>
    <w:p w14:paraId="5DDB0403" w14:textId="5A225F58" w:rsidR="00265431" w:rsidRDefault="00BF21ED" w:rsidP="00265431">
      <w:pPr>
        <w:pStyle w:val="Standard"/>
        <w:shd w:val="clear" w:color="auto" w:fill="FFFFFF"/>
        <w:spacing w:after="240" w:line="240" w:lineRule="auto"/>
      </w:pPr>
      <w:r>
        <w:rPr>
          <w:color w:val="24292E"/>
          <w:sz w:val="24"/>
          <w:szCs w:val="24"/>
        </w:rPr>
        <w:t>Le document devra être approuvé en comité de pilotage</w:t>
      </w:r>
      <w:r w:rsidR="00E73D42">
        <w:rPr>
          <w:color w:val="24292E"/>
          <w:sz w:val="24"/>
          <w:szCs w:val="24"/>
        </w:rPr>
        <w:t xml:space="preserve"> </w:t>
      </w:r>
      <w:r>
        <w:rPr>
          <w:color w:val="24292E"/>
          <w:sz w:val="24"/>
          <w:szCs w:val="24"/>
        </w:rPr>
        <w:t xml:space="preserve">puis déposé </w:t>
      </w:r>
      <w:r w:rsidR="00997821">
        <w:rPr>
          <w:color w:val="24292E"/>
          <w:sz w:val="24"/>
          <w:szCs w:val="24"/>
        </w:rPr>
        <w:t>signer</w:t>
      </w:r>
      <w:r>
        <w:rPr>
          <w:color w:val="24292E"/>
          <w:sz w:val="24"/>
          <w:szCs w:val="24"/>
        </w:rPr>
        <w:t xml:space="preserve"> sur le GIT </w:t>
      </w:r>
      <w:proofErr w:type="gramStart"/>
      <w:r w:rsidR="00997821">
        <w:rPr>
          <w:color w:val="24292E"/>
          <w:sz w:val="24"/>
          <w:szCs w:val="24"/>
        </w:rPr>
        <w:t>dédié</w:t>
      </w:r>
      <w:proofErr w:type="gramEnd"/>
      <w:r>
        <w:rPr>
          <w:color w:val="24292E"/>
          <w:sz w:val="24"/>
          <w:szCs w:val="24"/>
        </w:rPr>
        <w:t>.</w:t>
      </w:r>
    </w:p>
    <w:p w14:paraId="3635BC82" w14:textId="77777777" w:rsidR="00265431" w:rsidRDefault="00265431" w:rsidP="00265431">
      <w:pPr>
        <w:pStyle w:val="Titre1"/>
      </w:pPr>
      <w:bookmarkStart w:id="232" w:name="_g66qt44wsgzs"/>
      <w:bookmarkStart w:id="233" w:name="_Toc110955261"/>
      <w:bookmarkEnd w:id="232"/>
      <w:r>
        <w:t>Approbations signées</w:t>
      </w:r>
      <w:bookmarkEnd w:id="233"/>
    </w:p>
    <w:p w14:paraId="468DA3C3" w14:textId="77777777" w:rsidR="00265431" w:rsidRDefault="00265431" w:rsidP="00265431">
      <w:pPr>
        <w:pStyle w:val="Standard"/>
        <w:shd w:val="clear" w:color="auto" w:fill="FFFFFF"/>
      </w:pPr>
      <w:r>
        <w:rPr>
          <w:color w:val="24292E"/>
          <w:sz w:val="24"/>
          <w:szCs w:val="24"/>
        </w:rPr>
        <w:t>Date de signature</w:t>
      </w:r>
    </w:p>
    <w:p w14:paraId="42D05631" w14:textId="77777777" w:rsidR="00265431" w:rsidRDefault="00265431" w:rsidP="00265431">
      <w:pPr>
        <w:pStyle w:val="Standard"/>
      </w:pPr>
    </w:p>
    <w:tbl>
      <w:tblPr>
        <w:tblStyle w:val="Grilledutableau"/>
        <w:tblW w:w="0" w:type="auto"/>
        <w:tblLook w:val="04A0" w:firstRow="1" w:lastRow="0" w:firstColumn="1" w:lastColumn="0" w:noHBand="0" w:noVBand="1"/>
      </w:tblPr>
      <w:tblGrid>
        <w:gridCol w:w="2976"/>
        <w:gridCol w:w="2972"/>
      </w:tblGrid>
      <w:tr w:rsidR="00E73D42" w14:paraId="0070907B" w14:textId="7523AE35" w:rsidTr="00E73D42">
        <w:tc>
          <w:tcPr>
            <w:tcW w:w="2976" w:type="dxa"/>
          </w:tcPr>
          <w:p w14:paraId="2FDE1D6E" w14:textId="54D927C2" w:rsidR="00E73D42" w:rsidRDefault="00E73D42">
            <w:r>
              <w:t>Nom</w:t>
            </w:r>
          </w:p>
        </w:tc>
        <w:tc>
          <w:tcPr>
            <w:tcW w:w="2972" w:type="dxa"/>
          </w:tcPr>
          <w:p w14:paraId="771BCC11" w14:textId="4E4296EE" w:rsidR="00E73D42" w:rsidRDefault="00E73D42">
            <w:r>
              <w:t xml:space="preserve">Date et </w:t>
            </w:r>
            <w:proofErr w:type="spellStart"/>
            <w:r>
              <w:t>sigrature</w:t>
            </w:r>
            <w:proofErr w:type="spellEnd"/>
          </w:p>
        </w:tc>
      </w:tr>
      <w:tr w:rsidR="00E73D42" w14:paraId="13C7685B" w14:textId="2C842D16" w:rsidTr="00E73D42">
        <w:tc>
          <w:tcPr>
            <w:tcW w:w="2976" w:type="dxa"/>
          </w:tcPr>
          <w:p w14:paraId="79636C29" w14:textId="5D8BF6EC" w:rsidR="00E73D42" w:rsidRDefault="00E73D42">
            <w:r>
              <w:t>Ash</w:t>
            </w:r>
          </w:p>
        </w:tc>
        <w:tc>
          <w:tcPr>
            <w:tcW w:w="2972" w:type="dxa"/>
          </w:tcPr>
          <w:p w14:paraId="76396AE9" w14:textId="77777777" w:rsidR="00E73D42" w:rsidRDefault="00E73D42"/>
        </w:tc>
      </w:tr>
      <w:tr w:rsidR="00E73D42" w14:paraId="115A8191" w14:textId="6D443431" w:rsidTr="00E73D42">
        <w:tc>
          <w:tcPr>
            <w:tcW w:w="2976" w:type="dxa"/>
          </w:tcPr>
          <w:p w14:paraId="63FB1A56" w14:textId="165FC5F4" w:rsidR="00E73D42" w:rsidRDefault="00E73D42">
            <w:r>
              <w:t>Natasha</w:t>
            </w:r>
          </w:p>
        </w:tc>
        <w:tc>
          <w:tcPr>
            <w:tcW w:w="2972" w:type="dxa"/>
          </w:tcPr>
          <w:p w14:paraId="332E46AF" w14:textId="77777777" w:rsidR="00E73D42" w:rsidRDefault="00E73D42"/>
        </w:tc>
      </w:tr>
    </w:tbl>
    <w:p w14:paraId="042241FF" w14:textId="77777777" w:rsidR="00A03A9F" w:rsidRDefault="00A03A9F"/>
    <w:sectPr w:rsidR="00A03A9F" w:rsidSect="006107DF">
      <w:footerReference w:type="default" r:id="rId11"/>
      <w:headerReference w:type="first" r:id="rId12"/>
      <w:pgSz w:w="11906" w:h="16838" w:code="9"/>
      <w:pgMar w:top="1440" w:right="1700"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C4C9" w14:textId="77777777" w:rsidR="00A03A9F" w:rsidRDefault="00A03A9F">
      <w:pPr>
        <w:spacing w:line="240" w:lineRule="auto"/>
      </w:pPr>
      <w:r>
        <w:separator/>
      </w:r>
    </w:p>
  </w:endnote>
  <w:endnote w:type="continuationSeparator" w:id="0">
    <w:p w14:paraId="7456E5AA" w14:textId="77777777" w:rsidR="00A03A9F" w:rsidRDefault="00A03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064A49B1" w14:textId="3E0588AF" w:rsidR="00190922" w:rsidRPr="00190922" w:rsidRDefault="007B1BD1" w:rsidP="00D87331">
        <w:pPr>
          <w:pStyle w:val="Pieddepage"/>
          <w:tabs>
            <w:tab w:val="left" w:pos="284"/>
          </w:tabs>
          <w:ind w:left="-567" w:right="8482" w:hanging="9"/>
        </w:pPr>
        <w:r>
          <w:rPr>
            <w:noProof/>
          </w:rPr>
          <w:drawing>
            <wp:anchor distT="0" distB="0" distL="114300" distR="114300" simplePos="0" relativeHeight="251661312" behindDoc="0" locked="0" layoutInCell="1" allowOverlap="1" wp14:anchorId="280124C6" wp14:editId="00E51B22">
              <wp:simplePos x="0" y="0"/>
              <wp:positionH relativeFrom="margin">
                <wp:align>center</wp:align>
              </wp:positionH>
              <wp:positionV relativeFrom="paragraph">
                <wp:posOffset>-305435</wp:posOffset>
              </wp:positionV>
              <wp:extent cx="704987" cy="714375"/>
              <wp:effectExtent l="0" t="0" r="0" b="0"/>
              <wp:wrapNone/>
              <wp:docPr id="37" name="image1.png" descr="Foos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osus Logo"/>
                      <pic:cNvPicPr>
                        <a:picLocks noChangeAspect="1" noChangeArrowheads="1"/>
                      </pic:cNvPicPr>
                    </pic:nvPicPr>
                    <pic:blipFill>
                      <a:blip r:embed="rId1"/>
                      <a:stretch>
                        <a:fillRect/>
                      </a:stretch>
                    </pic:blipFill>
                    <pic:spPr bwMode="auto">
                      <a:xfrm>
                        <a:off x="0" y="0"/>
                        <a:ext cx="704987" cy="714375"/>
                      </a:xfrm>
                      <a:prstGeom prst="rect">
                        <a:avLst/>
                      </a:prstGeom>
                    </pic:spPr>
                  </pic:pic>
                </a:graphicData>
              </a:graphic>
              <wp14:sizeRelH relativeFrom="margin">
                <wp14:pctWidth>0</wp14:pctWidth>
              </wp14:sizeRelH>
              <wp14:sizeRelV relativeFrom="margin">
                <wp14:pctHeight>0</wp14:pctHeight>
              </wp14:sizeRelV>
            </wp:anchor>
          </w:drawing>
        </w:r>
        <w:r w:rsidR="00190922" w:rsidRPr="00190922">
          <w:rPr>
            <w:lang w:bidi="fr-FR"/>
          </w:rPr>
          <w:fldChar w:fldCharType="begin"/>
        </w:r>
        <w:r w:rsidR="00190922" w:rsidRPr="00190922">
          <w:rPr>
            <w:lang w:bidi="fr-FR"/>
          </w:rPr>
          <w:instrText xml:space="preserve"> PAGE   \* MERGEFORMAT </w:instrText>
        </w:r>
        <w:r w:rsidR="00190922" w:rsidRPr="00190922">
          <w:rPr>
            <w:lang w:bidi="fr-FR"/>
          </w:rPr>
          <w:fldChar w:fldCharType="separate"/>
        </w:r>
        <w:r w:rsidR="00DC24A2">
          <w:rPr>
            <w:noProof/>
            <w:lang w:bidi="fr-FR"/>
          </w:rPr>
          <w:t>1</w:t>
        </w:r>
        <w:r w:rsidR="00190922" w:rsidRPr="00190922">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AF40" w14:textId="77777777" w:rsidR="00A03A9F" w:rsidRDefault="00A03A9F">
      <w:pPr>
        <w:spacing w:line="240" w:lineRule="auto"/>
      </w:pPr>
      <w:r>
        <w:separator/>
      </w:r>
    </w:p>
  </w:footnote>
  <w:footnote w:type="continuationSeparator" w:id="0">
    <w:p w14:paraId="04A8D52E" w14:textId="77777777" w:rsidR="00A03A9F" w:rsidRDefault="00A03A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EA5C6" w14:textId="77777777" w:rsidR="00430D21" w:rsidRDefault="00430D21">
    <w:pPr>
      <w:pStyle w:val="En-tte"/>
    </w:pPr>
    <w:r>
      <w:rPr>
        <w:noProof/>
        <w:lang w:eastAsia="fr-FR"/>
      </w:rPr>
      <w:drawing>
        <wp:anchor distT="0" distB="0" distL="114300" distR="114300" simplePos="0" relativeHeight="251659264" behindDoc="1" locked="0" layoutInCell="1" allowOverlap="1" wp14:anchorId="338CA9B8" wp14:editId="3657D68E">
          <wp:simplePos x="0" y="0"/>
          <wp:positionH relativeFrom="page">
            <wp:align>left</wp:align>
          </wp:positionH>
          <wp:positionV relativeFrom="page">
            <wp:posOffset>320040</wp:posOffset>
          </wp:positionV>
          <wp:extent cx="5129784" cy="7397496"/>
          <wp:effectExtent l="19050" t="0" r="13970" b="3023235"/>
          <wp:wrapNone/>
          <wp:docPr id="36"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E037F6"/>
    <w:lvl w:ilvl="0">
      <w:start w:val="1"/>
      <w:numFmt w:val="decimal"/>
      <w:pStyle w:val="Listenumros"/>
      <w:lvlText w:val="%1."/>
      <w:lvlJc w:val="left"/>
      <w:pPr>
        <w:tabs>
          <w:tab w:val="num" w:pos="360"/>
        </w:tabs>
        <w:ind w:left="360" w:hanging="360"/>
      </w:pPr>
      <w:rPr>
        <w:rFonts w:hint="default"/>
      </w:r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24A57C3A"/>
    <w:multiLevelType w:val="multilevel"/>
    <w:tmpl w:val="3258B734"/>
    <w:lvl w:ilvl="0">
      <w:numFmt w:val="bullet"/>
      <w:lvlText w:val="●"/>
      <w:lvlJc w:val="left"/>
      <w:pPr>
        <w:tabs>
          <w:tab w:val="num" w:pos="0"/>
        </w:tabs>
        <w:ind w:left="720" w:hanging="360"/>
      </w:pPr>
      <w:rPr>
        <w:rFonts w:ascii="Arial" w:hAnsi="Arial" w:cs="Arial" w:hint="default"/>
        <w:color w:val="24292E"/>
        <w:sz w:val="24"/>
        <w:szCs w:val="24"/>
        <w:u w:val="none"/>
      </w:rPr>
    </w:lvl>
    <w:lvl w:ilvl="1">
      <w:numFmt w:val="bullet"/>
      <w:lvlText w:val=""/>
      <w:lvlJc w:val="left"/>
      <w:pPr>
        <w:tabs>
          <w:tab w:val="num" w:pos="0"/>
        </w:tabs>
        <w:ind w:left="1440" w:hanging="360"/>
      </w:pPr>
      <w:rPr>
        <w:rFonts w:ascii="Wingdings 2" w:hAnsi="Wingdings 2" w:cs="Wingdings 2" w:hint="default"/>
        <w:u w:val="none"/>
      </w:rPr>
    </w:lvl>
    <w:lvl w:ilvl="2">
      <w:numFmt w:val="bullet"/>
      <w:lvlText w:val="■"/>
      <w:lvlJc w:val="left"/>
      <w:pPr>
        <w:tabs>
          <w:tab w:val="num" w:pos="0"/>
        </w:tabs>
        <w:ind w:left="2160" w:hanging="360"/>
      </w:pPr>
      <w:rPr>
        <w:rFonts w:ascii="OpenSymbol" w:hAnsi="OpenSymbol" w:cs="OpenSymbol" w:hint="default"/>
        <w:u w:val="none"/>
      </w:rPr>
    </w:lvl>
    <w:lvl w:ilvl="3">
      <w:numFmt w:val="bullet"/>
      <w:lvlText w:val=""/>
      <w:lvlJc w:val="left"/>
      <w:pPr>
        <w:tabs>
          <w:tab w:val="num" w:pos="0"/>
        </w:tabs>
        <w:ind w:left="2880" w:hanging="360"/>
      </w:pPr>
      <w:rPr>
        <w:rFonts w:ascii="Wingdings" w:hAnsi="Wingdings" w:cs="Wingdings" w:hint="default"/>
        <w:u w:val="none"/>
      </w:rPr>
    </w:lvl>
    <w:lvl w:ilvl="4">
      <w:numFmt w:val="bullet"/>
      <w:lvlText w:val=""/>
      <w:lvlJc w:val="left"/>
      <w:pPr>
        <w:tabs>
          <w:tab w:val="num" w:pos="0"/>
        </w:tabs>
        <w:ind w:left="3600" w:hanging="360"/>
      </w:pPr>
      <w:rPr>
        <w:rFonts w:ascii="Wingdings 2" w:hAnsi="Wingdings 2" w:cs="Wingdings 2" w:hint="default"/>
        <w:u w:val="none"/>
      </w:rPr>
    </w:lvl>
    <w:lvl w:ilvl="5">
      <w:numFmt w:val="bullet"/>
      <w:lvlText w:val="■"/>
      <w:lvlJc w:val="left"/>
      <w:pPr>
        <w:tabs>
          <w:tab w:val="num" w:pos="0"/>
        </w:tabs>
        <w:ind w:left="4320" w:hanging="360"/>
      </w:pPr>
      <w:rPr>
        <w:rFonts w:ascii="OpenSymbol" w:hAnsi="OpenSymbol" w:cs="OpenSymbol" w:hint="default"/>
        <w:u w:val="none"/>
      </w:rPr>
    </w:lvl>
    <w:lvl w:ilvl="6">
      <w:numFmt w:val="bullet"/>
      <w:lvlText w:val=""/>
      <w:lvlJc w:val="left"/>
      <w:pPr>
        <w:tabs>
          <w:tab w:val="num" w:pos="0"/>
        </w:tabs>
        <w:ind w:left="5040" w:hanging="360"/>
      </w:pPr>
      <w:rPr>
        <w:rFonts w:ascii="Wingdings" w:hAnsi="Wingdings" w:cs="Wingdings" w:hint="default"/>
        <w:u w:val="none"/>
      </w:rPr>
    </w:lvl>
    <w:lvl w:ilvl="7">
      <w:numFmt w:val="bullet"/>
      <w:lvlText w:val=""/>
      <w:lvlJc w:val="left"/>
      <w:pPr>
        <w:tabs>
          <w:tab w:val="num" w:pos="0"/>
        </w:tabs>
        <w:ind w:left="5760" w:hanging="360"/>
      </w:pPr>
      <w:rPr>
        <w:rFonts w:ascii="Wingdings 2" w:hAnsi="Wingdings 2" w:cs="Wingdings 2" w:hint="default"/>
        <w:u w:val="none"/>
      </w:rPr>
    </w:lvl>
    <w:lvl w:ilvl="8">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BA0C17"/>
    <w:multiLevelType w:val="hybridMultilevel"/>
    <w:tmpl w:val="E9701432"/>
    <w:lvl w:ilvl="0" w:tplc="09964378">
      <w:start w:val="5"/>
      <w:numFmt w:val="bullet"/>
      <w:lvlText w:val="-"/>
      <w:lvlJc w:val="left"/>
      <w:pPr>
        <w:ind w:left="720" w:hanging="360"/>
      </w:pPr>
      <w:rPr>
        <w:rFonts w:ascii="Candara Light" w:eastAsia="Arial" w:hAnsi="Candara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086426"/>
    <w:multiLevelType w:val="multilevel"/>
    <w:tmpl w:val="7E4212F6"/>
    <w:lvl w:ilvl="0">
      <w:numFmt w:val="bullet"/>
      <w:lvlText w:val="●"/>
      <w:lvlJc w:val="left"/>
      <w:pPr>
        <w:tabs>
          <w:tab w:val="num" w:pos="0"/>
        </w:tabs>
        <w:ind w:left="720" w:hanging="360"/>
      </w:pPr>
      <w:rPr>
        <w:rFonts w:ascii="Arial" w:hAnsi="Arial" w:cs="Arial" w:hint="default"/>
        <w:color w:val="24292E"/>
        <w:sz w:val="24"/>
        <w:szCs w:val="24"/>
        <w:u w:val="none"/>
      </w:rPr>
    </w:lvl>
    <w:lvl w:ilvl="1">
      <w:numFmt w:val="bullet"/>
      <w:lvlText w:val=""/>
      <w:lvlJc w:val="left"/>
      <w:pPr>
        <w:tabs>
          <w:tab w:val="num" w:pos="0"/>
        </w:tabs>
        <w:ind w:left="1440" w:hanging="360"/>
      </w:pPr>
      <w:rPr>
        <w:rFonts w:ascii="Wingdings 2" w:hAnsi="Wingdings 2" w:cs="Wingdings 2" w:hint="default"/>
        <w:u w:val="none"/>
      </w:rPr>
    </w:lvl>
    <w:lvl w:ilvl="2">
      <w:numFmt w:val="bullet"/>
      <w:lvlText w:val="■"/>
      <w:lvlJc w:val="left"/>
      <w:pPr>
        <w:tabs>
          <w:tab w:val="num" w:pos="0"/>
        </w:tabs>
        <w:ind w:left="2160" w:hanging="360"/>
      </w:pPr>
      <w:rPr>
        <w:rFonts w:ascii="OpenSymbol" w:hAnsi="OpenSymbol" w:cs="OpenSymbol" w:hint="default"/>
        <w:u w:val="none"/>
      </w:rPr>
    </w:lvl>
    <w:lvl w:ilvl="3">
      <w:numFmt w:val="bullet"/>
      <w:lvlText w:val=""/>
      <w:lvlJc w:val="left"/>
      <w:pPr>
        <w:tabs>
          <w:tab w:val="num" w:pos="0"/>
        </w:tabs>
        <w:ind w:left="2880" w:hanging="360"/>
      </w:pPr>
      <w:rPr>
        <w:rFonts w:ascii="Wingdings" w:hAnsi="Wingdings" w:cs="Wingdings" w:hint="default"/>
        <w:u w:val="none"/>
      </w:rPr>
    </w:lvl>
    <w:lvl w:ilvl="4">
      <w:numFmt w:val="bullet"/>
      <w:lvlText w:val=""/>
      <w:lvlJc w:val="left"/>
      <w:pPr>
        <w:tabs>
          <w:tab w:val="num" w:pos="0"/>
        </w:tabs>
        <w:ind w:left="3600" w:hanging="360"/>
      </w:pPr>
      <w:rPr>
        <w:rFonts w:ascii="Wingdings 2" w:hAnsi="Wingdings 2" w:cs="Wingdings 2" w:hint="default"/>
        <w:u w:val="none"/>
      </w:rPr>
    </w:lvl>
    <w:lvl w:ilvl="5">
      <w:numFmt w:val="bullet"/>
      <w:lvlText w:val="■"/>
      <w:lvlJc w:val="left"/>
      <w:pPr>
        <w:tabs>
          <w:tab w:val="num" w:pos="0"/>
        </w:tabs>
        <w:ind w:left="4320" w:hanging="360"/>
      </w:pPr>
      <w:rPr>
        <w:rFonts w:ascii="OpenSymbol" w:hAnsi="OpenSymbol" w:cs="OpenSymbol" w:hint="default"/>
        <w:u w:val="none"/>
      </w:rPr>
    </w:lvl>
    <w:lvl w:ilvl="6">
      <w:numFmt w:val="bullet"/>
      <w:lvlText w:val=""/>
      <w:lvlJc w:val="left"/>
      <w:pPr>
        <w:tabs>
          <w:tab w:val="num" w:pos="0"/>
        </w:tabs>
        <w:ind w:left="5040" w:hanging="360"/>
      </w:pPr>
      <w:rPr>
        <w:rFonts w:ascii="Wingdings" w:hAnsi="Wingdings" w:cs="Wingdings" w:hint="default"/>
        <w:u w:val="none"/>
      </w:rPr>
    </w:lvl>
    <w:lvl w:ilvl="7">
      <w:numFmt w:val="bullet"/>
      <w:lvlText w:val=""/>
      <w:lvlJc w:val="left"/>
      <w:pPr>
        <w:tabs>
          <w:tab w:val="num" w:pos="0"/>
        </w:tabs>
        <w:ind w:left="5760" w:hanging="360"/>
      </w:pPr>
      <w:rPr>
        <w:rFonts w:ascii="Wingdings 2" w:hAnsi="Wingdings 2" w:cs="Wingdings 2" w:hint="default"/>
        <w:u w:val="none"/>
      </w:rPr>
    </w:lvl>
    <w:lvl w:ilvl="8">
      <w:numFmt w:val="bullet"/>
      <w:lvlText w:val="■"/>
      <w:lvlJc w:val="left"/>
      <w:pPr>
        <w:tabs>
          <w:tab w:val="num" w:pos="0"/>
        </w:tabs>
        <w:ind w:left="6480" w:hanging="360"/>
      </w:pPr>
      <w:rPr>
        <w:rFonts w:ascii="OpenSymbol" w:hAnsi="OpenSymbol" w:cs="OpenSymbol" w:hint="default"/>
        <w:u w:val="none"/>
      </w:rPr>
    </w:lvl>
  </w:abstractNum>
  <w:abstractNum w:abstractNumId="17" w15:restartNumberingAfterBreak="0">
    <w:nsid w:val="753A7F10"/>
    <w:multiLevelType w:val="multilevel"/>
    <w:tmpl w:val="9B66223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8" w15:restartNumberingAfterBreak="0">
    <w:nsid w:val="79C41D30"/>
    <w:multiLevelType w:val="hybridMultilevel"/>
    <w:tmpl w:val="D7020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7712AC"/>
    <w:multiLevelType w:val="hybridMultilevel"/>
    <w:tmpl w:val="EEA6E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7312962">
    <w:abstractNumId w:val="9"/>
  </w:num>
  <w:num w:numId="2" w16cid:durableId="1332834705">
    <w:abstractNumId w:val="9"/>
    <w:lvlOverride w:ilvl="0">
      <w:startOverride w:val="1"/>
    </w:lvlOverride>
  </w:num>
  <w:num w:numId="3" w16cid:durableId="1199004950">
    <w:abstractNumId w:val="8"/>
  </w:num>
  <w:num w:numId="4" w16cid:durableId="1611080887">
    <w:abstractNumId w:val="11"/>
  </w:num>
  <w:num w:numId="5" w16cid:durableId="2130123314">
    <w:abstractNumId w:val="14"/>
  </w:num>
  <w:num w:numId="6" w16cid:durableId="1152989239">
    <w:abstractNumId w:val="15"/>
  </w:num>
  <w:num w:numId="7" w16cid:durableId="1163087262">
    <w:abstractNumId w:val="13"/>
  </w:num>
  <w:num w:numId="8" w16cid:durableId="258217013">
    <w:abstractNumId w:val="7"/>
  </w:num>
  <w:num w:numId="9" w16cid:durableId="729959725">
    <w:abstractNumId w:val="6"/>
  </w:num>
  <w:num w:numId="10" w16cid:durableId="463155678">
    <w:abstractNumId w:val="5"/>
  </w:num>
  <w:num w:numId="11" w16cid:durableId="79763190">
    <w:abstractNumId w:val="4"/>
  </w:num>
  <w:num w:numId="12" w16cid:durableId="1205093304">
    <w:abstractNumId w:val="3"/>
  </w:num>
  <w:num w:numId="13" w16cid:durableId="821625493">
    <w:abstractNumId w:val="2"/>
  </w:num>
  <w:num w:numId="14" w16cid:durableId="1465778396">
    <w:abstractNumId w:val="1"/>
  </w:num>
  <w:num w:numId="15" w16cid:durableId="1888645767">
    <w:abstractNumId w:val="0"/>
  </w:num>
  <w:num w:numId="16" w16cid:durableId="753163742">
    <w:abstractNumId w:val="16"/>
  </w:num>
  <w:num w:numId="17" w16cid:durableId="1682000748">
    <w:abstractNumId w:val="10"/>
  </w:num>
  <w:num w:numId="18" w16cid:durableId="1091702937">
    <w:abstractNumId w:val="17"/>
  </w:num>
  <w:num w:numId="19" w16cid:durableId="1785416807">
    <w:abstractNumId w:val="19"/>
  </w:num>
  <w:num w:numId="20" w16cid:durableId="1079710451">
    <w:abstractNumId w:val="18"/>
  </w:num>
  <w:num w:numId="21" w16cid:durableId="368335974">
    <w:abstractNumId w:val="12"/>
  </w:num>
  <w:num w:numId="22" w16cid:durableId="1594967844">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ois GRIMM">
    <w15:presenceInfo w15:providerId="Windows Live" w15:userId="171232b975dd2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9F"/>
    <w:rsid w:val="00010192"/>
    <w:rsid w:val="000154AB"/>
    <w:rsid w:val="00016917"/>
    <w:rsid w:val="000228C0"/>
    <w:rsid w:val="00027620"/>
    <w:rsid w:val="000601B3"/>
    <w:rsid w:val="000B2E00"/>
    <w:rsid w:val="000E74ED"/>
    <w:rsid w:val="00122300"/>
    <w:rsid w:val="00127C60"/>
    <w:rsid w:val="001352E5"/>
    <w:rsid w:val="001470E3"/>
    <w:rsid w:val="00164D64"/>
    <w:rsid w:val="001668E8"/>
    <w:rsid w:val="00171F03"/>
    <w:rsid w:val="001810D4"/>
    <w:rsid w:val="00190922"/>
    <w:rsid w:val="00192BA9"/>
    <w:rsid w:val="001C30B8"/>
    <w:rsid w:val="00203CDF"/>
    <w:rsid w:val="00207894"/>
    <w:rsid w:val="00207A83"/>
    <w:rsid w:val="002259EC"/>
    <w:rsid w:val="00227A26"/>
    <w:rsid w:val="00231407"/>
    <w:rsid w:val="00245756"/>
    <w:rsid w:val="00265431"/>
    <w:rsid w:val="0029036B"/>
    <w:rsid w:val="002B4B97"/>
    <w:rsid w:val="002D2F4E"/>
    <w:rsid w:val="002D6D73"/>
    <w:rsid w:val="002F1C41"/>
    <w:rsid w:val="00301736"/>
    <w:rsid w:val="00373487"/>
    <w:rsid w:val="003824E0"/>
    <w:rsid w:val="003B5BE3"/>
    <w:rsid w:val="003C1E78"/>
    <w:rsid w:val="003E1CD2"/>
    <w:rsid w:val="003E33EB"/>
    <w:rsid w:val="00410640"/>
    <w:rsid w:val="00430D21"/>
    <w:rsid w:val="0045321E"/>
    <w:rsid w:val="0047082C"/>
    <w:rsid w:val="00474239"/>
    <w:rsid w:val="00492067"/>
    <w:rsid w:val="004B186A"/>
    <w:rsid w:val="004C0366"/>
    <w:rsid w:val="00540206"/>
    <w:rsid w:val="00541D83"/>
    <w:rsid w:val="00566A88"/>
    <w:rsid w:val="00574D51"/>
    <w:rsid w:val="005A01F7"/>
    <w:rsid w:val="005C16BA"/>
    <w:rsid w:val="005E2890"/>
    <w:rsid w:val="005E49DF"/>
    <w:rsid w:val="005F4445"/>
    <w:rsid w:val="006079CF"/>
    <w:rsid w:val="006107DF"/>
    <w:rsid w:val="006175D9"/>
    <w:rsid w:val="00632BF9"/>
    <w:rsid w:val="00633FE1"/>
    <w:rsid w:val="0063476A"/>
    <w:rsid w:val="006777BE"/>
    <w:rsid w:val="00677C61"/>
    <w:rsid w:val="006C287D"/>
    <w:rsid w:val="006C2F35"/>
    <w:rsid w:val="006D6281"/>
    <w:rsid w:val="006E4ED3"/>
    <w:rsid w:val="0070255B"/>
    <w:rsid w:val="00712D08"/>
    <w:rsid w:val="00717041"/>
    <w:rsid w:val="007321F1"/>
    <w:rsid w:val="00763599"/>
    <w:rsid w:val="00776ECC"/>
    <w:rsid w:val="007A0A5B"/>
    <w:rsid w:val="007B00EB"/>
    <w:rsid w:val="007B1BD1"/>
    <w:rsid w:val="007B5BFF"/>
    <w:rsid w:val="007F260F"/>
    <w:rsid w:val="007F4AE5"/>
    <w:rsid w:val="00817B63"/>
    <w:rsid w:val="0082683D"/>
    <w:rsid w:val="008270B7"/>
    <w:rsid w:val="008275A9"/>
    <w:rsid w:val="00843FB0"/>
    <w:rsid w:val="00882E6A"/>
    <w:rsid w:val="0089298A"/>
    <w:rsid w:val="008A7749"/>
    <w:rsid w:val="00915F7C"/>
    <w:rsid w:val="009332C3"/>
    <w:rsid w:val="009466EC"/>
    <w:rsid w:val="009501F4"/>
    <w:rsid w:val="00997821"/>
    <w:rsid w:val="009B0674"/>
    <w:rsid w:val="00A03A9F"/>
    <w:rsid w:val="00A06F20"/>
    <w:rsid w:val="00A1480B"/>
    <w:rsid w:val="00A153BF"/>
    <w:rsid w:val="00A52BF6"/>
    <w:rsid w:val="00A62DE3"/>
    <w:rsid w:val="00A70D20"/>
    <w:rsid w:val="00A95F77"/>
    <w:rsid w:val="00AA480C"/>
    <w:rsid w:val="00B2202F"/>
    <w:rsid w:val="00B46725"/>
    <w:rsid w:val="00BF21ED"/>
    <w:rsid w:val="00BF55FB"/>
    <w:rsid w:val="00C07C07"/>
    <w:rsid w:val="00C333C5"/>
    <w:rsid w:val="00C40F9E"/>
    <w:rsid w:val="00C978E3"/>
    <w:rsid w:val="00CA0914"/>
    <w:rsid w:val="00D10783"/>
    <w:rsid w:val="00D401A3"/>
    <w:rsid w:val="00D44D2C"/>
    <w:rsid w:val="00D45218"/>
    <w:rsid w:val="00D46C98"/>
    <w:rsid w:val="00D50BD3"/>
    <w:rsid w:val="00D74680"/>
    <w:rsid w:val="00D87331"/>
    <w:rsid w:val="00D8769A"/>
    <w:rsid w:val="00DA4E4D"/>
    <w:rsid w:val="00DA6B59"/>
    <w:rsid w:val="00DB10CC"/>
    <w:rsid w:val="00DC0377"/>
    <w:rsid w:val="00DC24A2"/>
    <w:rsid w:val="00E2435C"/>
    <w:rsid w:val="00E73D42"/>
    <w:rsid w:val="00EF74E1"/>
    <w:rsid w:val="00F050D4"/>
    <w:rsid w:val="00F72A56"/>
    <w:rsid w:val="00FB11A5"/>
    <w:rsid w:val="00FB526D"/>
    <w:rsid w:val="00FC1660"/>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08452C"/>
  <w15:chartTrackingRefBased/>
  <w15:docId w15:val="{4DE89608-D164-4609-9B2F-9D8DF294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94"/>
    <w:rPr>
      <w:rFonts w:ascii="Candara Light" w:hAnsi="Candara Light"/>
    </w:rPr>
  </w:style>
  <w:style w:type="paragraph" w:styleId="Titre1">
    <w:name w:val="heading 1"/>
    <w:basedOn w:val="Normal"/>
    <w:link w:val="Titre1Car"/>
    <w:uiPriority w:val="9"/>
    <w:qFormat/>
    <w:rsid w:val="00265431"/>
    <w:pPr>
      <w:keepNext/>
      <w:keepLines/>
      <w:pBdr>
        <w:top w:val="single" w:sz="2" w:space="4" w:color="31521B"/>
        <w:left w:val="single" w:sz="2" w:space="4" w:color="31521B"/>
        <w:bottom w:val="single" w:sz="2" w:space="4" w:color="31521B"/>
        <w:right w:val="single" w:sz="2" w:space="4" w:color="31521B"/>
      </w:pBdr>
      <w:shd w:val="clear" w:color="auto" w:fill="31521B"/>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265431"/>
    <w:pPr>
      <w:keepNext/>
      <w:keepLines/>
      <w:pBdr>
        <w:top w:val="single" w:sz="2" w:space="4" w:color="739A28"/>
        <w:left w:val="single" w:sz="2" w:space="4" w:color="739A28"/>
        <w:bottom w:val="single" w:sz="2" w:space="4" w:color="739A28"/>
        <w:right w:val="single" w:sz="2" w:space="4" w:color="739A28"/>
      </w:pBdr>
      <w:shd w:val="clear" w:color="auto" w:fill="739A28"/>
      <w:spacing w:before="200" w:after="200" w:line="240" w:lineRule="auto"/>
      <w:contextualSpacing/>
      <w:outlineLvl w:val="1"/>
    </w:pPr>
    <w:rPr>
      <w:caps/>
    </w:rPr>
  </w:style>
  <w:style w:type="paragraph" w:styleId="Titre3">
    <w:name w:val="heading 3"/>
    <w:basedOn w:val="Normal"/>
    <w:link w:val="Titre3Car"/>
    <w:uiPriority w:val="9"/>
    <w:unhideWhenUsed/>
    <w:qFormat/>
    <w:rsid w:val="00203CDF"/>
    <w:pPr>
      <w:keepNext/>
      <w:keepLines/>
      <w:pBdr>
        <w:top w:val="single" w:sz="8" w:space="1" w:color="92D050"/>
        <w:left w:val="single" w:sz="8" w:space="4" w:color="92D050"/>
      </w:pBdr>
      <w:spacing w:before="200" w:after="60" w:line="240" w:lineRule="auto"/>
      <w:contextualSpacing/>
      <w:outlineLvl w:val="2"/>
    </w:pPr>
    <w:rPr>
      <w:caps/>
      <w:color w:val="739A28"/>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0"/>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0"/>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265431"/>
    <w:rPr>
      <w:rFonts w:asciiTheme="majorHAnsi" w:eastAsiaTheme="majorEastAsia" w:hAnsiTheme="majorHAnsi" w:cstheme="majorBidi"/>
      <w:b/>
      <w:bCs/>
      <w:caps/>
      <w:color w:val="FFFFFF" w:themeColor="background1"/>
      <w:shd w:val="clear" w:color="auto" w:fill="31521B"/>
    </w:rPr>
  </w:style>
  <w:style w:type="character" w:customStyle="1" w:styleId="Titre2Car">
    <w:name w:val="Titre 2 Car"/>
    <w:basedOn w:val="Policepardfaut"/>
    <w:link w:val="Titre2"/>
    <w:uiPriority w:val="9"/>
    <w:rsid w:val="00265431"/>
    <w:rPr>
      <w:caps/>
      <w:shd w:val="clear" w:color="auto" w:fill="739A28"/>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203CDF"/>
    <w:rPr>
      <w:rFonts w:ascii="Candara Light" w:hAnsi="Candara Light"/>
      <w:caps/>
      <w:color w:val="739A28"/>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70255B"/>
    <w:pPr>
      <w:spacing w:line="240" w:lineRule="auto"/>
    </w:pPr>
    <w:rPr>
      <w:rFonts w:ascii="Candara Light" w:hAnsi="Candara Light"/>
    </w:rPr>
    <w:tblPr>
      <w:tblStyleRowBandSize w:val="1"/>
      <w:tblStyleColBandSize w:val="1"/>
      <w:tblBorders>
        <w:top w:val="single" w:sz="4" w:space="0" w:color="739A28"/>
        <w:left w:val="single" w:sz="4" w:space="0" w:color="739A28"/>
        <w:bottom w:val="single" w:sz="4" w:space="0" w:color="739A28"/>
        <w:right w:val="single" w:sz="4" w:space="0" w:color="739A28"/>
        <w:insideH w:val="single" w:sz="4" w:space="0" w:color="739A28"/>
        <w:insideV w:val="single" w:sz="4" w:space="0" w:color="739A28"/>
      </w:tblBorders>
    </w:tblPr>
    <w:tblStylePr w:type="firstRow">
      <w:rPr>
        <w:rFonts w:ascii="Candara Light" w:hAnsi="Candara Light"/>
        <w:b/>
        <w:bCs/>
        <w:sz w:val="24"/>
      </w:rPr>
      <w:tblPr/>
      <w:tcPr>
        <w:tcBorders>
          <w:top w:val="single" w:sz="4" w:space="0" w:color="739A28"/>
          <w:left w:val="single" w:sz="4" w:space="0" w:color="739A28"/>
          <w:bottom w:val="single" w:sz="12" w:space="0" w:color="739A28"/>
          <w:right w:val="single" w:sz="4" w:space="0" w:color="739A28"/>
          <w:insideH w:val="single" w:sz="4" w:space="0" w:color="739A28"/>
          <w:insideV w:val="single" w:sz="4" w:space="0" w:color="739A28"/>
        </w:tcBorders>
      </w:tcPr>
    </w:tblStylePr>
    <w:tblStylePr w:type="lastRow">
      <w:rPr>
        <w:b/>
        <w:bCs/>
      </w:rPr>
      <w:tblPr/>
      <w:tcPr>
        <w:tcBorders>
          <w:top w:val="double" w:sz="4" w:space="0" w:color="739A28"/>
          <w:left w:val="single" w:sz="4" w:space="0" w:color="739A28"/>
          <w:bottom w:val="single" w:sz="4" w:space="0" w:color="739A28"/>
          <w:right w:val="single" w:sz="4" w:space="0" w:color="739A28"/>
          <w:insideH w:val="single" w:sz="4" w:space="0" w:color="739A28"/>
          <w:insideV w:val="single" w:sz="4" w:space="0" w:color="739A28"/>
          <w:tl2br w:val="nil"/>
          <w:tr2bl w:val="nil"/>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F72A56"/>
    <w:rPr>
      <w:color w:val="5A1E34" w:themeColor="accent1" w:themeShade="80"/>
      <w:u w:val="single"/>
    </w:rPr>
  </w:style>
  <w:style w:type="paragraph" w:styleId="TM2">
    <w:name w:val="toc 2"/>
    <w:basedOn w:val="Normal"/>
    <w:next w:val="Normal"/>
    <w:autoRedefine/>
    <w:uiPriority w:val="39"/>
    <w:unhideWhenUsed/>
    <w:rsid w:val="00265431"/>
    <w:pPr>
      <w:spacing w:after="100"/>
      <w:ind w:left="220"/>
    </w:pPr>
  </w:style>
  <w:style w:type="character" w:customStyle="1" w:styleId="Sautdindex">
    <w:name w:val="Saut d'index"/>
    <w:qFormat/>
    <w:rsid w:val="00265431"/>
  </w:style>
  <w:style w:type="paragraph" w:customStyle="1" w:styleId="Standard">
    <w:name w:val="Standard"/>
    <w:qFormat/>
    <w:rsid w:val="007F4AE5"/>
    <w:pPr>
      <w:widowControl w:val="0"/>
      <w:suppressAutoHyphens/>
      <w:spacing w:before="0" w:line="276" w:lineRule="auto"/>
      <w:textAlignment w:val="baseline"/>
    </w:pPr>
    <w:rPr>
      <w:rFonts w:ascii="Candara Light" w:eastAsia="Arial" w:hAnsi="Candara Light" w:cs="Arial"/>
      <w:lang w:eastAsia="zh-CN" w:bidi="hi-IN"/>
    </w:rPr>
  </w:style>
  <w:style w:type="paragraph" w:styleId="TM1">
    <w:name w:val="toc 1"/>
    <w:basedOn w:val="Normal"/>
    <w:next w:val="Normal"/>
    <w:autoRedefine/>
    <w:uiPriority w:val="39"/>
    <w:unhideWhenUsed/>
    <w:rsid w:val="00265431"/>
    <w:pPr>
      <w:suppressAutoHyphens/>
      <w:spacing w:before="0" w:after="100" w:line="240" w:lineRule="auto"/>
      <w:textAlignment w:val="baseline"/>
    </w:pPr>
    <w:rPr>
      <w:rFonts w:ascii="Arial" w:eastAsia="Arial" w:hAnsi="Arial" w:cs="Mangal"/>
      <w:szCs w:val="20"/>
      <w:lang w:eastAsia="zh-CN" w:bidi="hi-IN"/>
    </w:rPr>
  </w:style>
  <w:style w:type="paragraph" w:styleId="TM3">
    <w:name w:val="toc 3"/>
    <w:basedOn w:val="Normal"/>
    <w:next w:val="Normal"/>
    <w:autoRedefine/>
    <w:uiPriority w:val="39"/>
    <w:unhideWhenUsed/>
    <w:rsid w:val="00265431"/>
    <w:pPr>
      <w:suppressAutoHyphens/>
      <w:spacing w:before="0" w:after="100" w:line="240" w:lineRule="auto"/>
      <w:ind w:left="440"/>
      <w:textAlignment w:val="baseline"/>
    </w:pPr>
    <w:rPr>
      <w:rFonts w:ascii="Arial" w:eastAsia="Arial" w:hAnsi="Arial" w:cs="Mangal"/>
      <w:szCs w:val="20"/>
      <w:lang w:eastAsia="zh-CN" w:bidi="hi-IN"/>
    </w:rPr>
  </w:style>
  <w:style w:type="paragraph" w:styleId="Paragraphedeliste">
    <w:name w:val="List Paragraph"/>
    <w:basedOn w:val="Normal"/>
    <w:uiPriority w:val="34"/>
    <w:qFormat/>
    <w:rsid w:val="00265431"/>
    <w:pPr>
      <w:suppressAutoHyphens/>
      <w:spacing w:before="0" w:line="240" w:lineRule="auto"/>
      <w:ind w:left="720"/>
      <w:contextualSpacing/>
      <w:textAlignment w:val="baseline"/>
    </w:pPr>
    <w:rPr>
      <w:rFonts w:ascii="Arial" w:eastAsia="Arial" w:hAnsi="Arial" w:cs="Mangal"/>
      <w:szCs w:val="20"/>
      <w:lang w:eastAsia="zh-CN" w:bidi="hi-IN"/>
    </w:rPr>
  </w:style>
  <w:style w:type="character" w:styleId="Mentionnonrsolue">
    <w:name w:val="Unresolved Mention"/>
    <w:basedOn w:val="Policepardfaut"/>
    <w:uiPriority w:val="99"/>
    <w:semiHidden/>
    <w:unhideWhenUsed/>
    <w:rsid w:val="00633FE1"/>
    <w:rPr>
      <w:color w:val="605E5C"/>
      <w:shd w:val="clear" w:color="auto" w:fill="E1DFDD"/>
    </w:rPr>
  </w:style>
  <w:style w:type="paragraph" w:styleId="Rvision">
    <w:name w:val="Revision"/>
    <w:hidden/>
    <w:uiPriority w:val="99"/>
    <w:semiHidden/>
    <w:rsid w:val="00CA0914"/>
    <w:pPr>
      <w:spacing w:before="0" w:line="240" w:lineRule="auto"/>
    </w:pPr>
    <w:rPr>
      <w:rFonts w:ascii="Candara Light" w:hAnsi="Candara Light"/>
    </w:rPr>
  </w:style>
  <w:style w:type="paragraph" w:styleId="Listenumros">
    <w:name w:val="List Number"/>
    <w:basedOn w:val="Normal"/>
    <w:uiPriority w:val="12"/>
    <w:qFormat/>
    <w:rsid w:val="00843FB0"/>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3-eu-west-1.amazonaws.com/course.oc-static.com/courses/6227476/Refe%CC%81rentiel+OPQUAST+-+Green+IT.pdf" TargetMode="Externa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is\AppData\Roaming\Microsoft\Templates\Rapport%20d&#8217;&#233;tudian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0F26-E4AC-491F-9967-808D2901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2856</TotalTime>
  <Pages>17</Pages>
  <Words>2826</Words>
  <Characters>15545</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Alois</dc:creator>
  <cp:lastModifiedBy>Alois GRIMM</cp:lastModifiedBy>
  <cp:revision>33</cp:revision>
  <dcterms:created xsi:type="dcterms:W3CDTF">2022-08-07T14:29:00Z</dcterms:created>
  <dcterms:modified xsi:type="dcterms:W3CDTF">2022-08-16T14:06:00Z</dcterms:modified>
  <cp:contentStatus/>
</cp:coreProperties>
</file>